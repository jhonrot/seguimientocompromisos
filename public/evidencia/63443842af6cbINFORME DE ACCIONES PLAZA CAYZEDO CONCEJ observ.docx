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6D8608" w14:textId="77777777" w:rsidR="0095396A" w:rsidRDefault="0095396A"/>
    <w:p w14:paraId="1DBBC430" w14:textId="77777777" w:rsidR="00266921" w:rsidRDefault="00266921"/>
    <w:p w14:paraId="476232D7" w14:textId="77777777" w:rsidR="00266921" w:rsidRDefault="00266921"/>
    <w:p w14:paraId="1D452DEF" w14:textId="77777777" w:rsidR="00266921" w:rsidRDefault="00266921"/>
    <w:p w14:paraId="01FFFCC6" w14:textId="77777777" w:rsidR="007A7719" w:rsidRDefault="00266921" w:rsidP="007A7719">
      <w:r>
        <w:t xml:space="preserve"> </w:t>
      </w:r>
    </w:p>
    <w:p w14:paraId="5490EE54" w14:textId="77777777" w:rsidR="007A7719" w:rsidRDefault="007A7719" w:rsidP="007A7719">
      <w:r>
        <w:t>NHORA YANETH MONDRAGÓN ORTIZ</w:t>
      </w:r>
    </w:p>
    <w:p w14:paraId="5713E169" w14:textId="77777777" w:rsidR="007A7719" w:rsidRDefault="007A7719" w:rsidP="007A7719">
      <w:r>
        <w:t xml:space="preserve">Secretaria de Despacho </w:t>
      </w:r>
    </w:p>
    <w:p w14:paraId="30BB6245" w14:textId="77777777" w:rsidR="007A7719" w:rsidRDefault="007A7719" w:rsidP="007A7719">
      <w:r>
        <w:t>Secretaría de Gobierno</w:t>
      </w:r>
    </w:p>
    <w:p w14:paraId="1FB5C4D7" w14:textId="77777777" w:rsidR="007A7719" w:rsidRDefault="007A7719" w:rsidP="007A7719">
      <w:r>
        <w:t>Centro Administrativo Municipal – CAM / Piso 3</w:t>
      </w:r>
    </w:p>
    <w:p w14:paraId="1B4D226E" w14:textId="77777777" w:rsidR="007A7719" w:rsidRDefault="007A7719" w:rsidP="007A7719">
      <w:r>
        <w:t>nhora.mondragon@cali.gov.co</w:t>
      </w:r>
    </w:p>
    <w:p w14:paraId="792EA3E2" w14:textId="77777777" w:rsidR="00266921" w:rsidRDefault="00266921"/>
    <w:p w14:paraId="0D5211B6" w14:textId="77777777" w:rsidR="00391840" w:rsidRDefault="00391840"/>
    <w:p w14:paraId="207E294B" w14:textId="77777777" w:rsidR="00391840" w:rsidRDefault="00391840"/>
    <w:p w14:paraId="2302E23D" w14:textId="77777777" w:rsidR="007A7719" w:rsidRDefault="007A7719">
      <w:proofErr w:type="spellStart"/>
      <w:r w:rsidRPr="007A7719">
        <w:t>Ref</w:t>
      </w:r>
      <w:proofErr w:type="spellEnd"/>
      <w:r w:rsidRPr="007A7719">
        <w:t>: Informe general sobre las accio</w:t>
      </w:r>
      <w:r>
        <w:t>nes realizadas en la</w:t>
      </w:r>
      <w:r w:rsidRPr="007A7719">
        <w:t xml:space="preserve"> Plaza Cayzedo.</w:t>
      </w:r>
    </w:p>
    <w:p w14:paraId="40ADF648" w14:textId="77777777" w:rsidR="00391840" w:rsidRDefault="00391840"/>
    <w:p w14:paraId="6CCE03DE" w14:textId="77777777" w:rsidR="00391840" w:rsidRDefault="00391840"/>
    <w:p w14:paraId="36774214" w14:textId="77777777" w:rsidR="007A7719" w:rsidRDefault="007A7719"/>
    <w:p w14:paraId="182EB86F" w14:textId="77777777" w:rsidR="007A7719" w:rsidRDefault="007A7719" w:rsidP="007A7719">
      <w:pPr>
        <w:jc w:val="both"/>
      </w:pPr>
      <w:r>
        <w:t>El centro de la ciudad ha sido el escenario de los principales acontecimientos que han signado la historia de la ciudad. La vida y la historia de esta urbe ha tenido y tiene aún en este pequeño lugar (si lo comparamos con la extensión de la ciudad de hoy) su eje de gravitación y su centro. Más de doscientos años de Colonia, cien de República y otros cien correspondientes a la sucesión de las distintas fases del proceso de modernización dejaron sus huellas en este espacio que hoy reconocemos como centro histórico de Santiago de Cali.</w:t>
      </w:r>
    </w:p>
    <w:p w14:paraId="53663285" w14:textId="77777777" w:rsidR="007A7719" w:rsidRDefault="007A7719" w:rsidP="007A7719">
      <w:pPr>
        <w:jc w:val="both"/>
      </w:pPr>
    </w:p>
    <w:p w14:paraId="12ACFB00" w14:textId="77777777" w:rsidR="007A7719" w:rsidRDefault="007A7719" w:rsidP="007A7719">
      <w:pPr>
        <w:jc w:val="both"/>
      </w:pPr>
      <w:r>
        <w:t>En el centro se dio un constante aumento de los usos populares, sobre todo comerciales, acompañados de sus particulares expresiones, pautas y modos de comportamiento espacial: pequeños locales que ofrecen a bajos precios productos de la más abigarrada variedad y calidad, que conviven con la congestión, el tumulto, la mezcla de ruidos y olores y, sobre todo, que albergan una gran variedad de activi</w:t>
      </w:r>
      <w:r w:rsidR="00391840">
        <w:t xml:space="preserve">dades informales </w:t>
      </w:r>
      <w:r>
        <w:t xml:space="preserve">que invaden y deterioran el espacio público, y son responsables, en buena medida, de la imagen de desprestigio, de amenaza e inseguridad que transmite hoy el centro, y que </w:t>
      </w:r>
      <w:r w:rsidRPr="00E47578">
        <w:rPr>
          <w:highlight w:val="yellow"/>
        </w:rPr>
        <w:t>ha derivado en una pérdida significativa de su valor simbólico</w:t>
      </w:r>
      <w:r>
        <w:t xml:space="preserve">. </w:t>
      </w:r>
      <w:r w:rsidRPr="00E47578">
        <w:rPr>
          <w:highlight w:val="yellow"/>
        </w:rPr>
        <w:t>Por eso, hoy en el centro histórico de Santiago de Cali y su zona de Influencia se reconocen conflictos, especificados por los estudios del centro histórico, que ponen en riesgo su integridad como bien patrimonial y que motivan la expedición de un marco normativo para su protección.</w:t>
      </w:r>
    </w:p>
    <w:p w14:paraId="1125EAF2" w14:textId="77777777" w:rsidR="001F5E9B" w:rsidRDefault="001F5E9B" w:rsidP="007A7719">
      <w:pPr>
        <w:jc w:val="both"/>
      </w:pPr>
    </w:p>
    <w:p w14:paraId="76B30560" w14:textId="039497C1" w:rsidR="007A7719" w:rsidRDefault="001F5E9B" w:rsidP="007A7719">
      <w:pPr>
        <w:jc w:val="both"/>
      </w:pPr>
      <w:r w:rsidRPr="00E47578">
        <w:rPr>
          <w:highlight w:val="yellow"/>
        </w:rPr>
        <w:t xml:space="preserve">En lo anterior, </w:t>
      </w:r>
      <w:r w:rsidR="007A7719" w:rsidRPr="00E47578">
        <w:rPr>
          <w:highlight w:val="yellow"/>
        </w:rPr>
        <w:t>La Plaza Cayzedo es un espacio histórico patrimonial ubicado en el centro histórico de la ciu</w:t>
      </w:r>
      <w:r w:rsidR="003158FC" w:rsidRPr="00E47578">
        <w:rPr>
          <w:highlight w:val="yellow"/>
        </w:rPr>
        <w:t>dad que está amparada bajo la resolución No. 1810 del 23 de junio del 2015</w:t>
      </w:r>
      <w:r w:rsidR="007A7719" w:rsidRPr="00E47578">
        <w:rPr>
          <w:highlight w:val="yellow"/>
        </w:rPr>
        <w:t xml:space="preserve"> por el Plan Especia</w:t>
      </w:r>
      <w:r w:rsidR="003158FC" w:rsidRPr="00E47578">
        <w:rPr>
          <w:highlight w:val="yellow"/>
        </w:rPr>
        <w:t xml:space="preserve">l de Manejo y Protección (PEMP), </w:t>
      </w:r>
      <w:r w:rsidR="007A7719" w:rsidRPr="00E47578">
        <w:rPr>
          <w:highlight w:val="yellow"/>
        </w:rPr>
        <w:t>en este sentido es pertinente brindarle todas las acciones requeridas para que la misma se conserve en su integralidad, física y social.</w:t>
      </w:r>
      <w:ins w:id="0" w:author="Monica Alexandra Vargas Ramirez" w:date="2022-10-06T14:25:00Z">
        <w:r w:rsidR="004D5128">
          <w:t>1</w:t>
        </w:r>
      </w:ins>
      <w:customXmlInsRangeStart w:id="1" w:author="Monica Alexandra Vargas Ramirez" w:date="2022-10-06T14:31:00Z"/>
      <w:sdt>
        <w:sdtPr>
          <w:id w:val="1349291174"/>
          <w:citation/>
        </w:sdtPr>
        <w:sdtEndPr/>
        <w:sdtContent>
          <w:customXmlInsRangeEnd w:id="1"/>
          <w:ins w:id="2" w:author="Monica Alexandra Vargas Ramirez" w:date="2022-10-06T14:31:00Z">
            <w:r w:rsidR="004D5128">
              <w:fldChar w:fldCharType="begin"/>
            </w:r>
            <w:r w:rsidR="004D5128">
              <w:instrText xml:space="preserve"> CITATION Min15 \l 9226 </w:instrText>
            </w:r>
          </w:ins>
          <w:r w:rsidR="004D5128">
            <w:fldChar w:fldCharType="separate"/>
          </w:r>
          <w:ins w:id="3" w:author="Monica Alexandra Vargas Ramirez" w:date="2022-10-06T14:31:00Z">
            <w:r w:rsidR="004D5128">
              <w:rPr>
                <w:noProof/>
              </w:rPr>
              <w:t xml:space="preserve"> (Ministerio de Cultura, 2015)</w:t>
            </w:r>
            <w:r w:rsidR="004D5128">
              <w:fldChar w:fldCharType="end"/>
            </w:r>
          </w:ins>
          <w:customXmlInsRangeStart w:id="4" w:author="Monica Alexandra Vargas Ramirez" w:date="2022-10-06T14:31:00Z"/>
        </w:sdtContent>
      </w:sdt>
      <w:customXmlInsRangeEnd w:id="4"/>
    </w:p>
    <w:p w14:paraId="4CE22E4F" w14:textId="77777777" w:rsidR="00391840" w:rsidRDefault="00391840" w:rsidP="007A7719">
      <w:pPr>
        <w:jc w:val="both"/>
      </w:pPr>
    </w:p>
    <w:p w14:paraId="1C175F0C" w14:textId="77777777" w:rsidR="00391840" w:rsidRDefault="00391840" w:rsidP="007A7719">
      <w:pPr>
        <w:jc w:val="both"/>
      </w:pPr>
    </w:p>
    <w:p w14:paraId="47A61ABD" w14:textId="77777777" w:rsidR="00391840" w:rsidRDefault="00391840" w:rsidP="007A7719">
      <w:pPr>
        <w:jc w:val="both"/>
      </w:pPr>
    </w:p>
    <w:p w14:paraId="4A5C9429" w14:textId="77777777" w:rsidR="00391840" w:rsidRDefault="00391840" w:rsidP="007A7719">
      <w:pPr>
        <w:jc w:val="both"/>
      </w:pPr>
    </w:p>
    <w:p w14:paraId="5CACB804" w14:textId="77777777" w:rsidR="00391840" w:rsidRDefault="00391840" w:rsidP="007A7719">
      <w:pPr>
        <w:jc w:val="both"/>
      </w:pPr>
    </w:p>
    <w:p w14:paraId="691C6A76" w14:textId="5130DEC7" w:rsidR="00391840" w:rsidRDefault="00391840" w:rsidP="007A7719">
      <w:pPr>
        <w:jc w:val="both"/>
      </w:pPr>
      <w:r>
        <w:t>La subsecretaria de Patrimonio, Biblioteca e Infraestructura Cultural, ha sido delegada por el señor Alcalde del distrito de Santiago de Cali, para realizar las acciones de coordina</w:t>
      </w:r>
      <w:del w:id="5" w:author="Monica Alexandra Vargas Ramirez" w:date="2022-10-07T10:45:00Z">
        <w:r w:rsidDel="005B1003">
          <w:delText xml:space="preserve"> na</w:delText>
        </w:r>
      </w:del>
      <w:r>
        <w:t>ción y llevar a cabo la recuperación y el embellecimiento de la Plaza de Cayzedo, por ser un sitio emblemático de la ciudad y un bien patrimonial de índole nacional. Por lo tanto, es nuestra responsabilidad coordinar con las demás dependencias para que cada una realice sus intervenciones de acuerdo a sus competencias misionales que están estipuladas en el Decreto Extraordinario No. 411.0.20.0516. DE 2016.</w:t>
      </w:r>
    </w:p>
    <w:p w14:paraId="022D181F" w14:textId="77777777" w:rsidR="003E3511" w:rsidRDefault="003E3511" w:rsidP="007A7719">
      <w:pPr>
        <w:jc w:val="both"/>
      </w:pPr>
    </w:p>
    <w:p w14:paraId="17031C47" w14:textId="513B08F3" w:rsidR="003E3511" w:rsidRDefault="003E3511" w:rsidP="007A7719">
      <w:pPr>
        <w:jc w:val="both"/>
      </w:pPr>
      <w:r w:rsidRPr="003E3511">
        <w:t xml:space="preserve">A través del decreto N°4112.010.20.0504 se conforma el comité Interinstitucional en el Distrito Especial de Santiago de Cali para proteger y salvaguardar las intervenciones en la Plaza de Cayzedo, como bien de interés cultural – BIC, cuyo objetivo principal es aunar y coordinar esfuerzos, acorde con el principio de especialización sectorial, para ejecutar las actividades necesarias para la conservación de la Plaza Cultural, </w:t>
      </w:r>
      <w:r w:rsidRPr="00E47578">
        <w:rPr>
          <w:highlight w:val="yellow"/>
        </w:rPr>
        <w:t>Hito de</w:t>
      </w:r>
      <w:r w:rsidR="00E47578">
        <w:rPr>
          <w:highlight w:val="yellow"/>
        </w:rPr>
        <w:t xml:space="preserve">l centro histórico de </w:t>
      </w:r>
      <w:r w:rsidRPr="00E47578">
        <w:rPr>
          <w:highlight w:val="yellow"/>
        </w:rPr>
        <w:t xml:space="preserve"> la ciudad.</w:t>
      </w:r>
    </w:p>
    <w:p w14:paraId="6D60A06A" w14:textId="77777777" w:rsidR="00B12D6F" w:rsidRDefault="00B12D6F" w:rsidP="007A7719">
      <w:pPr>
        <w:jc w:val="both"/>
      </w:pPr>
    </w:p>
    <w:p w14:paraId="2EF7046F" w14:textId="77777777" w:rsidR="00B12D6F" w:rsidRDefault="00B12D6F" w:rsidP="007A7719">
      <w:pPr>
        <w:jc w:val="both"/>
      </w:pPr>
      <w:r w:rsidRPr="00B12D6F">
        <w:t>Teniendo en cuenta al comité Interinstitucional en el Distrito Especial de Santiago de Cali, viene realizando el proceso de intervención, con el que se pretende primeramente conservar este bien Patrimonial en su aspecto más característico y desde luego restaurar a su estado original, aquello que está deteriorado.</w:t>
      </w:r>
    </w:p>
    <w:p w14:paraId="5571EEF7" w14:textId="77777777" w:rsidR="00B12D6F" w:rsidRDefault="00B12D6F" w:rsidP="007A7719">
      <w:pPr>
        <w:jc w:val="both"/>
      </w:pPr>
    </w:p>
    <w:p w14:paraId="0EE94F01" w14:textId="59612307" w:rsidR="00B12D6F" w:rsidRDefault="00B12D6F" w:rsidP="00B12D6F">
      <w:pPr>
        <w:jc w:val="both"/>
      </w:pPr>
      <w:r>
        <w:t>Así, entonces se hace un levantamiento con formatos creados para este tipo de proyecto, teniendo en cuenta el estado de la construcción, los materiales origin</w:t>
      </w:r>
      <w:r w:rsidR="00B35B9A">
        <w:t xml:space="preserve">ales y no originales que posee. </w:t>
      </w:r>
      <w:r>
        <w:t>Seguidamente se procede a su intervención dando solución técnica a los problemas de la Plaza Cayzedo y así finalmente confeccionar el proyecto de restauración que proponen.</w:t>
      </w:r>
      <w:r w:rsidR="00E47578">
        <w:t xml:space="preserve"> </w:t>
      </w:r>
      <w:r w:rsidR="00E47578" w:rsidRPr="00E47578">
        <w:rPr>
          <w:highlight w:val="yellow"/>
        </w:rPr>
        <w:t>¿?????</w:t>
      </w:r>
    </w:p>
    <w:p w14:paraId="2788819A" w14:textId="77777777" w:rsidR="003E3511" w:rsidRDefault="003E3511" w:rsidP="007A7719">
      <w:pPr>
        <w:jc w:val="both"/>
      </w:pPr>
    </w:p>
    <w:p w14:paraId="3AE0B92D" w14:textId="72083A1F" w:rsidR="003E3511" w:rsidRDefault="003E3511" w:rsidP="007A7719">
      <w:pPr>
        <w:jc w:val="both"/>
      </w:pPr>
      <w:r w:rsidRPr="00E47578">
        <w:rPr>
          <w:highlight w:val="yellow"/>
        </w:rPr>
        <w:t>En este sentido, se inició la restauración y resignificación de la Plaza de Cayzedo en el marco del macro proyecto del centro histórico de la ciudad en</w:t>
      </w:r>
      <w:r w:rsidR="00E47578">
        <w:rPr>
          <w:highlight w:val="yellow"/>
        </w:rPr>
        <w:t xml:space="preserve"> un </w:t>
      </w:r>
      <w:ins w:id="6" w:author="Lucia Maracelly Pineda Rueda" w:date="2022-10-05T10:27:00Z">
        <w:r w:rsidR="00E47578">
          <w:rPr>
            <w:highlight w:val="yellow"/>
          </w:rPr>
          <w:t xml:space="preserve"> un ejercicio de gobernanz</w:t>
        </w:r>
      </w:ins>
      <w:ins w:id="7" w:author="Lucia Maracelly Pineda Rueda" w:date="2022-10-05T10:28:00Z">
        <w:r w:rsidR="00E47578">
          <w:rPr>
            <w:highlight w:val="yellow"/>
          </w:rPr>
          <w:t xml:space="preserve">a y ciudadanías en </w:t>
        </w:r>
      </w:ins>
      <w:r w:rsidRPr="00E47578">
        <w:rPr>
          <w:highlight w:val="yellow"/>
        </w:rPr>
        <w:t xml:space="preserve"> corresponsabilidad con el COMITÉ DE PATRIMONIO Y el COMITÉ CIVICO que la resalte como gran patrimonio histórico y cultural, que logre ser orgullo para la caleñidad y ser reconocido por los turistas de nuestra ciudad.</w:t>
      </w:r>
    </w:p>
    <w:p w14:paraId="5A2CD115" w14:textId="77777777" w:rsidR="003E3511" w:rsidRDefault="003E3511" w:rsidP="007A7719">
      <w:pPr>
        <w:jc w:val="both"/>
      </w:pPr>
    </w:p>
    <w:p w14:paraId="045DF563" w14:textId="77777777" w:rsidR="003E3511" w:rsidRDefault="003E3511" w:rsidP="003E3511">
      <w:pPr>
        <w:jc w:val="both"/>
      </w:pPr>
      <w:r>
        <w:t xml:space="preserve">Dicha intervención se realiza en tres tiempos: </w:t>
      </w:r>
    </w:p>
    <w:p w14:paraId="239B99E1" w14:textId="77777777" w:rsidR="003E3511" w:rsidRDefault="003E3511" w:rsidP="003E3511">
      <w:pPr>
        <w:pStyle w:val="Prrafodelista"/>
        <w:numPr>
          <w:ilvl w:val="0"/>
          <w:numId w:val="1"/>
        </w:numPr>
        <w:jc w:val="both"/>
      </w:pPr>
      <w:r>
        <w:t>Corto Plazo – Encerramiento</w:t>
      </w:r>
    </w:p>
    <w:p w14:paraId="236B0815" w14:textId="77777777" w:rsidR="003E3511" w:rsidRDefault="00A065F1" w:rsidP="003E3511">
      <w:pPr>
        <w:pStyle w:val="Prrafodelista"/>
        <w:numPr>
          <w:ilvl w:val="0"/>
          <w:numId w:val="1"/>
        </w:numPr>
        <w:jc w:val="both"/>
      </w:pPr>
      <w:r>
        <w:t>Mediano Plazo - L</w:t>
      </w:r>
      <w:r w:rsidR="003E3511">
        <w:t>ograr las metas trazadas de infraestructura, empradización, contenidos culturales, comité cívico y comité de patrimonio.</w:t>
      </w:r>
    </w:p>
    <w:p w14:paraId="5C21E212" w14:textId="77777777" w:rsidR="003E3511" w:rsidRDefault="003E3511" w:rsidP="003E3511">
      <w:pPr>
        <w:pStyle w:val="Prrafodelista"/>
        <w:numPr>
          <w:ilvl w:val="0"/>
          <w:numId w:val="1"/>
        </w:numPr>
        <w:jc w:val="both"/>
      </w:pPr>
      <w:r>
        <w:t>Largo Plazo: Proyecto diseño arquitectónico centro histórico.</w:t>
      </w:r>
    </w:p>
    <w:p w14:paraId="1AEAC194" w14:textId="77777777" w:rsidR="00A065F1" w:rsidRDefault="00A065F1" w:rsidP="00A065F1">
      <w:pPr>
        <w:jc w:val="both"/>
      </w:pPr>
    </w:p>
    <w:p w14:paraId="3B1119F7" w14:textId="77777777" w:rsidR="00B35B9A" w:rsidRDefault="00B35B9A" w:rsidP="00A065F1">
      <w:pPr>
        <w:jc w:val="both"/>
      </w:pPr>
    </w:p>
    <w:p w14:paraId="1A1DF259" w14:textId="77777777" w:rsidR="00B35B9A" w:rsidRDefault="00B35B9A" w:rsidP="00A065F1">
      <w:pPr>
        <w:jc w:val="both"/>
      </w:pPr>
    </w:p>
    <w:p w14:paraId="09E6FD1A" w14:textId="77777777" w:rsidR="00B35B9A" w:rsidRDefault="00B35B9A" w:rsidP="00A065F1">
      <w:pPr>
        <w:jc w:val="both"/>
      </w:pPr>
    </w:p>
    <w:p w14:paraId="7D888DD5" w14:textId="77777777" w:rsidR="00B35B9A" w:rsidRDefault="00B35B9A" w:rsidP="00A065F1">
      <w:pPr>
        <w:jc w:val="both"/>
      </w:pPr>
    </w:p>
    <w:p w14:paraId="7AB617D7" w14:textId="77777777" w:rsidR="00B35B9A" w:rsidRDefault="00B35B9A" w:rsidP="00A065F1">
      <w:pPr>
        <w:jc w:val="both"/>
      </w:pPr>
    </w:p>
    <w:p w14:paraId="36BD8FDD" w14:textId="77777777" w:rsidR="00B35B9A" w:rsidRDefault="00B35B9A" w:rsidP="00A065F1">
      <w:pPr>
        <w:jc w:val="both"/>
      </w:pPr>
    </w:p>
    <w:p w14:paraId="2144D566" w14:textId="77777777" w:rsidR="00B35B9A" w:rsidRDefault="00B35B9A" w:rsidP="00A065F1">
      <w:pPr>
        <w:jc w:val="both"/>
      </w:pPr>
    </w:p>
    <w:p w14:paraId="68BB61CD" w14:textId="77777777" w:rsidR="00B35B9A" w:rsidRDefault="00B35B9A" w:rsidP="00A065F1">
      <w:pPr>
        <w:jc w:val="both"/>
      </w:pPr>
    </w:p>
    <w:p w14:paraId="77A3D4B4" w14:textId="77777777" w:rsidR="00317222" w:rsidRDefault="003E3511" w:rsidP="00A065F1">
      <w:pPr>
        <w:jc w:val="both"/>
      </w:pPr>
      <w:bookmarkStart w:id="8" w:name="_GoBack"/>
      <w:r>
        <w:t xml:space="preserve">El modelo de intervención consta de seis componentes en los que se articulan los diferentes organismos de la Administración Distrital y la comunidad: </w:t>
      </w:r>
    </w:p>
    <w:p w14:paraId="6323F86C" w14:textId="77777777" w:rsidR="00317222" w:rsidRDefault="00317222" w:rsidP="00A065F1">
      <w:pPr>
        <w:jc w:val="both"/>
      </w:pPr>
    </w:p>
    <w:p w14:paraId="75FE2AF6" w14:textId="77777777" w:rsidR="00A065F1" w:rsidRDefault="003E3511" w:rsidP="00A065F1">
      <w:pPr>
        <w:pStyle w:val="Prrafodelista"/>
        <w:numPr>
          <w:ilvl w:val="0"/>
          <w:numId w:val="2"/>
        </w:numPr>
        <w:jc w:val="both"/>
      </w:pPr>
      <w:r w:rsidRPr="00A065F1">
        <w:rPr>
          <w:u w:val="single"/>
        </w:rPr>
        <w:t>CULTURA E INFRAESTRUCTURA</w:t>
      </w:r>
      <w:r>
        <w:t>: Secretaría de Cultura a través de la Subsecretaría de Patrimonio, Biblioteca e infraestructura, Secretaría de Infraestructura, Secretaría de Movilidad, Secretaría de Turismo, Secretaría de Seguridad y Justicia, Departamento Administrativo de Planeación, Unidad Administrativa Especial de Servicios Públicos, Empresas Municipales de Cali – EMCALI,  Departamento Administrativo de Gestión del Medio Ambiente – DAGMA, Unidad Administrativa Especial de Gestión de Bienes y Servicios, Empresa Distrital de Renovación Urbana - EDRU.</w:t>
      </w:r>
    </w:p>
    <w:p w14:paraId="32C31681" w14:textId="77777777" w:rsidR="00317222" w:rsidRDefault="00317222" w:rsidP="00317222">
      <w:pPr>
        <w:pStyle w:val="Prrafodelista"/>
        <w:jc w:val="both"/>
      </w:pPr>
    </w:p>
    <w:p w14:paraId="01432583" w14:textId="77777777" w:rsidR="00B35B9A" w:rsidRDefault="003E3511" w:rsidP="00B35B9A">
      <w:pPr>
        <w:pStyle w:val="Prrafodelista"/>
        <w:numPr>
          <w:ilvl w:val="0"/>
          <w:numId w:val="2"/>
        </w:numPr>
        <w:jc w:val="both"/>
      </w:pPr>
      <w:r w:rsidRPr="00A065F1">
        <w:rPr>
          <w:u w:val="single"/>
        </w:rPr>
        <w:t xml:space="preserve">REGULACIÓN: </w:t>
      </w:r>
      <w:r>
        <w:t>Secretaría de Seguridad y Justicia, Policía Nacional, Secretaría de Movilidad, Secretaría de Salud Pública, Departamento Administrativo de Gestión del Medio Ambiente – DAGMA, Departamento Administrativo de Planeación.</w:t>
      </w:r>
    </w:p>
    <w:p w14:paraId="0802D37B" w14:textId="77777777" w:rsidR="00317222" w:rsidRDefault="00317222" w:rsidP="00317222">
      <w:pPr>
        <w:pStyle w:val="Prrafodelista"/>
        <w:jc w:val="both"/>
      </w:pPr>
    </w:p>
    <w:p w14:paraId="6F77D4B2" w14:textId="77777777" w:rsidR="00A065F1" w:rsidRDefault="003E3511" w:rsidP="00B35B9A">
      <w:pPr>
        <w:pStyle w:val="Prrafodelista"/>
        <w:numPr>
          <w:ilvl w:val="0"/>
          <w:numId w:val="2"/>
        </w:numPr>
        <w:jc w:val="both"/>
      </w:pPr>
      <w:r w:rsidRPr="00B35B9A">
        <w:rPr>
          <w:u w:val="single"/>
        </w:rPr>
        <w:t>DESARROLLO VISIÓN SOCIAL:</w:t>
      </w:r>
      <w:r>
        <w:t xml:space="preserve"> Secretaría de Seguridad y Justicia, Secretaría de Paz y Cultura Ciudadana, Secretaría de Salud Pública, Secretaría de Movilidad, Secretaría de Bienestar Social, Secretaría de Educación, Secretaría de Turismo, Secretaría de Desarrollo Territorial y Participación Ciudadana, Secretaría de Desarrollo Económico, Secretaría de Cultura a través de la Subsecretaría de Patrimonio, Biblioteca e infraestructura, Departamento Administrativo de Planeación.</w:t>
      </w:r>
    </w:p>
    <w:p w14:paraId="6327B326" w14:textId="77777777" w:rsidR="00A065F1" w:rsidRDefault="003E3511" w:rsidP="00A065F1">
      <w:pPr>
        <w:pStyle w:val="Prrafodelista"/>
        <w:numPr>
          <w:ilvl w:val="0"/>
          <w:numId w:val="2"/>
        </w:numPr>
        <w:jc w:val="both"/>
      </w:pPr>
      <w:r w:rsidRPr="00A065F1">
        <w:rPr>
          <w:u w:val="single"/>
        </w:rPr>
        <w:t>COMITÉ PATRIMONIO:</w:t>
      </w:r>
      <w:r>
        <w:t xml:space="preserve"> Secretaría de Cultura a través de la Subsecretaría de Patrimonio, Biblioteca e infraestructura, Departamento Administrativo de Planeación, Grupo de Patrimonio.</w:t>
      </w:r>
    </w:p>
    <w:p w14:paraId="0510B26B" w14:textId="77777777" w:rsidR="00317222" w:rsidRDefault="00317222" w:rsidP="00317222">
      <w:pPr>
        <w:pStyle w:val="Prrafodelista"/>
        <w:jc w:val="both"/>
      </w:pPr>
    </w:p>
    <w:p w14:paraId="6C995EC7" w14:textId="77777777" w:rsidR="00A065F1" w:rsidRDefault="003E3511" w:rsidP="00A065F1">
      <w:pPr>
        <w:pStyle w:val="Prrafodelista"/>
        <w:numPr>
          <w:ilvl w:val="0"/>
          <w:numId w:val="2"/>
        </w:numPr>
        <w:jc w:val="both"/>
      </w:pPr>
      <w:r w:rsidRPr="00A065F1">
        <w:rPr>
          <w:u w:val="single"/>
        </w:rPr>
        <w:t>CULTURA CIUDADANA:</w:t>
      </w:r>
      <w:r w:rsidRPr="00A065F1">
        <w:rPr>
          <w:b/>
        </w:rPr>
        <w:t xml:space="preserve"> </w:t>
      </w:r>
      <w:r>
        <w:t>Secretaría de Paz y Cultura Ciudadana, Secretaría de Cultura a través de la Subsecretaría de Artes, Secretaría de Desarrollo Territorial y Participación Ciudadana, Secretaría de Educación, Secretaría de Seguridad y Justicia, Secretaría de Turismo.</w:t>
      </w:r>
    </w:p>
    <w:p w14:paraId="52D5E311" w14:textId="77777777" w:rsidR="00317222" w:rsidRDefault="00317222" w:rsidP="00317222">
      <w:pPr>
        <w:pStyle w:val="Prrafodelista"/>
        <w:jc w:val="both"/>
      </w:pPr>
    </w:p>
    <w:p w14:paraId="7274D6DE" w14:textId="75D1D45B" w:rsidR="00A065F1" w:rsidRDefault="003E3511" w:rsidP="00A065F1">
      <w:pPr>
        <w:pStyle w:val="Prrafodelista"/>
        <w:numPr>
          <w:ilvl w:val="0"/>
          <w:numId w:val="2"/>
        </w:numPr>
        <w:jc w:val="both"/>
      </w:pPr>
      <w:r w:rsidRPr="00A065F1">
        <w:rPr>
          <w:u w:val="single"/>
        </w:rPr>
        <w:t xml:space="preserve">COMITÉ CÍVICO COMUNIDAD: </w:t>
      </w:r>
      <w:r w:rsidRPr="00A065F1">
        <w:t>Sucursales bancarias, comerciantes,</w:t>
      </w:r>
      <w:ins w:id="9" w:author="Lucia Maracelly Pineda Rueda" w:date="2022-10-05T10:31:00Z">
        <w:r w:rsidR="00E47578">
          <w:t xml:space="preserve"> administradores de las unidades de oficinas </w:t>
        </w:r>
      </w:ins>
      <w:r w:rsidRPr="00A065F1">
        <w:t xml:space="preserve"> sector educativo, Tribunal</w:t>
      </w:r>
      <w:r>
        <w:t xml:space="preserve"> Superior de Cali, la Arquidiócesis de Cali y demás establecimientos que tienen su dinámica</w:t>
      </w:r>
      <w:ins w:id="10" w:author="Lucia Maracelly Pineda Rueda" w:date="2022-10-05T10:31:00Z">
        <w:r w:rsidR="00E47578">
          <w:t xml:space="preserve">s de trabajo o de residencia </w:t>
        </w:r>
      </w:ins>
      <w:r>
        <w:t xml:space="preserve"> alrededor de la Plaza de Cayzedo.</w:t>
      </w:r>
    </w:p>
    <w:bookmarkEnd w:id="8"/>
    <w:p w14:paraId="0763FEBC" w14:textId="77777777" w:rsidR="00A065F1" w:rsidRDefault="00A065F1" w:rsidP="00A065F1">
      <w:pPr>
        <w:jc w:val="both"/>
      </w:pPr>
    </w:p>
    <w:p w14:paraId="22301DFB" w14:textId="77777777" w:rsidR="00B35B9A" w:rsidRDefault="00B35B9A" w:rsidP="00A065F1">
      <w:pPr>
        <w:jc w:val="both"/>
      </w:pPr>
    </w:p>
    <w:p w14:paraId="2AFAFC0E" w14:textId="77777777" w:rsidR="00B35B9A" w:rsidRDefault="00B35B9A" w:rsidP="00A065F1">
      <w:pPr>
        <w:jc w:val="both"/>
      </w:pPr>
    </w:p>
    <w:p w14:paraId="79A45EB4" w14:textId="77777777" w:rsidR="00B35B9A" w:rsidRDefault="00B35B9A" w:rsidP="00A065F1">
      <w:pPr>
        <w:jc w:val="both"/>
      </w:pPr>
    </w:p>
    <w:p w14:paraId="31D21361" w14:textId="77777777" w:rsidR="00B35B9A" w:rsidRDefault="00B35B9A" w:rsidP="00A065F1">
      <w:pPr>
        <w:jc w:val="both"/>
      </w:pPr>
    </w:p>
    <w:p w14:paraId="633E50F8" w14:textId="77777777" w:rsidR="00B35B9A" w:rsidRDefault="00B35B9A" w:rsidP="00A065F1">
      <w:pPr>
        <w:jc w:val="both"/>
      </w:pPr>
    </w:p>
    <w:p w14:paraId="68B5270A" w14:textId="77777777" w:rsidR="00B35B9A" w:rsidRDefault="00B35B9A" w:rsidP="00A065F1">
      <w:pPr>
        <w:jc w:val="both"/>
      </w:pPr>
    </w:p>
    <w:p w14:paraId="08A78886" w14:textId="77777777" w:rsidR="00B35B9A" w:rsidRDefault="00B35B9A" w:rsidP="00A065F1">
      <w:pPr>
        <w:jc w:val="both"/>
      </w:pPr>
    </w:p>
    <w:p w14:paraId="1E2D20A6" w14:textId="77777777" w:rsidR="00B35B9A" w:rsidRDefault="00B35B9A" w:rsidP="00A065F1">
      <w:pPr>
        <w:jc w:val="both"/>
      </w:pPr>
    </w:p>
    <w:p w14:paraId="444A3AF9" w14:textId="77777777" w:rsidR="00B35B9A" w:rsidRDefault="00B35B9A" w:rsidP="00A065F1">
      <w:pPr>
        <w:jc w:val="both"/>
      </w:pPr>
    </w:p>
    <w:p w14:paraId="6EC544E9" w14:textId="77777777" w:rsidR="00B35B9A" w:rsidRDefault="00B35B9A" w:rsidP="00A065F1">
      <w:pPr>
        <w:jc w:val="both"/>
      </w:pPr>
    </w:p>
    <w:p w14:paraId="20F19269" w14:textId="77777777" w:rsidR="003E3511" w:rsidRDefault="003E3511" w:rsidP="00A065F1">
      <w:pPr>
        <w:jc w:val="both"/>
      </w:pPr>
      <w:r>
        <w:t xml:space="preserve">Asimismo, se han identificado los siguientes actores:   </w:t>
      </w:r>
    </w:p>
    <w:p w14:paraId="6E8A920B" w14:textId="77777777" w:rsidR="00B12D6F" w:rsidRDefault="00B12D6F" w:rsidP="00A065F1">
      <w:pPr>
        <w:jc w:val="both"/>
      </w:pPr>
    </w:p>
    <w:p w14:paraId="5511B046" w14:textId="77777777" w:rsidR="003E3511" w:rsidRDefault="00B12D6F" w:rsidP="00A065F1">
      <w:pPr>
        <w:pStyle w:val="Prrafodelista"/>
        <w:jc w:val="both"/>
      </w:pPr>
      <w:r>
        <w:rPr>
          <w:noProof/>
          <w:lang w:eastAsia="es-CO"/>
        </w:rPr>
        <w:drawing>
          <wp:inline distT="0" distB="0" distL="0" distR="0" wp14:anchorId="79690C1A" wp14:editId="4E0240AC">
            <wp:extent cx="5638800" cy="3400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213" cy="3403086"/>
                    </a:xfrm>
                    <a:prstGeom prst="rect">
                      <a:avLst/>
                    </a:prstGeom>
                    <a:noFill/>
                  </pic:spPr>
                </pic:pic>
              </a:graphicData>
            </a:graphic>
          </wp:inline>
        </w:drawing>
      </w:r>
    </w:p>
    <w:p w14:paraId="22A44612" w14:textId="6F4A724B" w:rsidR="00B12D6F" w:rsidRDefault="00E63BB4">
      <w:pPr>
        <w:pStyle w:val="Prrafodelista"/>
        <w:numPr>
          <w:ilvl w:val="0"/>
          <w:numId w:val="2"/>
        </w:numPr>
        <w:jc w:val="both"/>
        <w:rPr>
          <w:ins w:id="11" w:author="Monica Alexandra Vargas Ramirez" w:date="2022-10-06T15:11:00Z"/>
        </w:rPr>
        <w:pPrChange w:id="12" w:author="Monica Alexandra Vargas Ramirez" w:date="2022-10-06T15:11:00Z">
          <w:pPr>
            <w:pStyle w:val="Prrafodelista"/>
            <w:jc w:val="both"/>
          </w:pPr>
        </w:pPrChange>
      </w:pPr>
      <w:ins w:id="13" w:author="Monica Alexandra Vargas Ramirez" w:date="2022-10-06T15:11:00Z">
        <w:r>
          <w:t>Cuadro</w:t>
        </w:r>
      </w:ins>
    </w:p>
    <w:p w14:paraId="7A707B83" w14:textId="77777777" w:rsidR="00E63BB4" w:rsidRDefault="00E63BB4">
      <w:pPr>
        <w:ind w:left="360"/>
        <w:jc w:val="both"/>
        <w:pPrChange w:id="14" w:author="Monica Alexandra Vargas Ramirez" w:date="2022-10-06T15:11:00Z">
          <w:pPr>
            <w:pStyle w:val="Prrafodelista"/>
            <w:jc w:val="both"/>
          </w:pPr>
        </w:pPrChange>
      </w:pPr>
    </w:p>
    <w:p w14:paraId="1320F5CF" w14:textId="721D41E5" w:rsidR="00B12D6F" w:rsidRDefault="00E47578" w:rsidP="00A065F1">
      <w:pPr>
        <w:pStyle w:val="Prrafodelista"/>
        <w:jc w:val="both"/>
      </w:pPr>
      <w:ins w:id="15" w:author="Lucia Maracelly Pineda Rueda" w:date="2022-10-05T10:32:00Z">
        <w:r>
          <w:t xml:space="preserve">RESULTADOS </w:t>
        </w:r>
      </w:ins>
    </w:p>
    <w:p w14:paraId="7282D4CC" w14:textId="77777777" w:rsidR="00B12D6F" w:rsidRDefault="00B12D6F" w:rsidP="00B12D6F">
      <w:pPr>
        <w:jc w:val="both"/>
      </w:pPr>
    </w:p>
    <w:p w14:paraId="202A84B5" w14:textId="77777777" w:rsidR="00B12D6F" w:rsidRDefault="00B12D6F" w:rsidP="00B12D6F">
      <w:pPr>
        <w:jc w:val="both"/>
      </w:pPr>
      <w:r w:rsidRPr="00B12D6F">
        <w:t>A través de cada uno de los componentes se han ejecutado los siguientes avances en las intervenciones:</w:t>
      </w:r>
    </w:p>
    <w:p w14:paraId="1A31CB21" w14:textId="77777777" w:rsidR="00B35B9A" w:rsidRDefault="00B35B9A" w:rsidP="00B35B9A">
      <w:pPr>
        <w:pStyle w:val="Prrafodelista"/>
        <w:numPr>
          <w:ilvl w:val="0"/>
          <w:numId w:val="3"/>
        </w:numPr>
        <w:jc w:val="both"/>
      </w:pPr>
      <w:r w:rsidRPr="00B35B9A">
        <w:rPr>
          <w:u w:val="single"/>
        </w:rPr>
        <w:t xml:space="preserve">LA SECRETARIA DE </w:t>
      </w:r>
      <w:proofErr w:type="spellStart"/>
      <w:r w:rsidRPr="00B35B9A">
        <w:rPr>
          <w:u w:val="single"/>
        </w:rPr>
        <w:t>MOVILIDA</w:t>
      </w:r>
      <w:del w:id="16" w:author="Lucia Maracelly Pineda Rueda" w:date="2022-10-05T10:32:00Z">
        <w:r w:rsidRPr="00B35B9A" w:rsidDel="00E47578">
          <w:rPr>
            <w:u w:val="single"/>
          </w:rPr>
          <w:delText>D</w:delText>
        </w:r>
        <w:r w:rsidR="00317222" w:rsidDel="00E47578">
          <w:rPr>
            <w:u w:val="single"/>
          </w:rPr>
          <w:delText>,</w:delText>
        </w:r>
        <w:r w:rsidRPr="00B35B9A" w:rsidDel="00E47578">
          <w:rPr>
            <w:u w:val="single"/>
          </w:rPr>
          <w:delText xml:space="preserve"> </w:delText>
        </w:r>
      </w:del>
      <w:r w:rsidRPr="00E47578">
        <w:rPr>
          <w:strike/>
          <w:rPrChange w:id="17" w:author="Lucia Maracelly Pineda Rueda" w:date="2022-10-05T10:32:00Z">
            <w:rPr/>
          </w:rPrChange>
        </w:rPr>
        <w:t>nos</w:t>
      </w:r>
      <w:proofErr w:type="spellEnd"/>
      <w:r w:rsidRPr="00E47578">
        <w:rPr>
          <w:strike/>
          <w:rPrChange w:id="18" w:author="Lucia Maracelly Pineda Rueda" w:date="2022-10-05T10:32:00Z">
            <w:rPr/>
          </w:rPrChange>
        </w:rPr>
        <w:t xml:space="preserve"> permite dar a conocer las acciones realizadas por el personal de Agentes de Tránsito en las vías aledañas a la Plaza Cayzedo:</w:t>
      </w:r>
    </w:p>
    <w:p w14:paraId="034A6D62" w14:textId="77777777" w:rsidR="00B35B9A" w:rsidRDefault="00B35B9A" w:rsidP="00B35B9A">
      <w:pPr>
        <w:pStyle w:val="Prrafodelista"/>
        <w:numPr>
          <w:ilvl w:val="0"/>
          <w:numId w:val="4"/>
        </w:numPr>
        <w:jc w:val="both"/>
      </w:pPr>
      <w:r>
        <w:t>Jornada laborales: De conformidad con las instrucciones dadas al personal de Agentes de Tránsito, se viene presentado servicios de control, patrullaje, apoyo del grupo especial, regulación de flujo peatonal y vehicular, en el sector de la Plaza Cayzedo.</w:t>
      </w:r>
    </w:p>
    <w:p w14:paraId="59530B83" w14:textId="77777777" w:rsidR="00B35B9A" w:rsidRDefault="00B35B9A" w:rsidP="00B35B9A">
      <w:pPr>
        <w:pStyle w:val="Prrafodelista"/>
        <w:numPr>
          <w:ilvl w:val="0"/>
          <w:numId w:val="4"/>
        </w:numPr>
        <w:jc w:val="both"/>
      </w:pPr>
      <w:r>
        <w:t xml:space="preserve">Operativos de Control: Entre el 1 de Julio al 6 de Septiembre de 2022, el personal </w:t>
      </w:r>
      <w:r>
        <w:lastRenderedPageBreak/>
        <w:t>de Agentes de Tránsito realizaron diferentes operativos de control.</w:t>
      </w:r>
    </w:p>
    <w:p w14:paraId="61ED824C" w14:textId="77777777" w:rsidR="00317222" w:rsidRDefault="00317222" w:rsidP="00317222">
      <w:pPr>
        <w:pStyle w:val="Prrafodelista"/>
        <w:ind w:left="1440"/>
        <w:jc w:val="both"/>
      </w:pPr>
    </w:p>
    <w:p w14:paraId="6FAC890E" w14:textId="0084C03B" w:rsidR="00317222" w:rsidDel="00504B82" w:rsidRDefault="00317222" w:rsidP="00317222">
      <w:pPr>
        <w:pStyle w:val="Prrafodelista"/>
        <w:ind w:left="1440"/>
        <w:jc w:val="both"/>
        <w:rPr>
          <w:del w:id="19" w:author="Monica Alexandra Vargas Ramirez" w:date="2022-10-06T14:38:00Z"/>
        </w:rPr>
      </w:pPr>
    </w:p>
    <w:p w14:paraId="4912CA0F" w14:textId="7FCF4656" w:rsidR="00317222" w:rsidDel="00504B82" w:rsidRDefault="00317222" w:rsidP="00317222">
      <w:pPr>
        <w:pStyle w:val="Prrafodelista"/>
        <w:ind w:left="1440"/>
        <w:jc w:val="both"/>
        <w:rPr>
          <w:del w:id="20" w:author="Monica Alexandra Vargas Ramirez" w:date="2022-10-06T14:38:00Z"/>
        </w:rPr>
      </w:pPr>
    </w:p>
    <w:p w14:paraId="70DE718B" w14:textId="4DCA4635" w:rsidR="00317222" w:rsidDel="00504B82" w:rsidRDefault="00317222" w:rsidP="00317222">
      <w:pPr>
        <w:pStyle w:val="Prrafodelista"/>
        <w:ind w:left="1440"/>
        <w:jc w:val="both"/>
        <w:rPr>
          <w:del w:id="21" w:author="Monica Alexandra Vargas Ramirez" w:date="2022-10-06T14:38:00Z"/>
        </w:rPr>
      </w:pPr>
    </w:p>
    <w:p w14:paraId="20B6E85F" w14:textId="63F43319" w:rsidR="00317222" w:rsidDel="00504B82" w:rsidRDefault="00317222" w:rsidP="00317222">
      <w:pPr>
        <w:pStyle w:val="Prrafodelista"/>
        <w:ind w:left="1440"/>
        <w:jc w:val="both"/>
        <w:rPr>
          <w:del w:id="22" w:author="Monica Alexandra Vargas Ramirez" w:date="2022-10-06T14:38:00Z"/>
        </w:rPr>
      </w:pPr>
    </w:p>
    <w:p w14:paraId="23FD3631" w14:textId="2A5929BD" w:rsidR="00317222" w:rsidDel="00504B82" w:rsidRDefault="00317222" w:rsidP="00317222">
      <w:pPr>
        <w:pStyle w:val="Prrafodelista"/>
        <w:ind w:left="1440"/>
        <w:jc w:val="both"/>
        <w:rPr>
          <w:del w:id="23" w:author="Monica Alexandra Vargas Ramirez" w:date="2022-10-06T14:38:00Z"/>
        </w:rPr>
      </w:pPr>
    </w:p>
    <w:p w14:paraId="4414B9B0" w14:textId="39A30177" w:rsidR="00317222" w:rsidDel="00504B82" w:rsidRDefault="00317222" w:rsidP="00317222">
      <w:pPr>
        <w:pStyle w:val="Prrafodelista"/>
        <w:ind w:left="1440"/>
        <w:jc w:val="both"/>
        <w:rPr>
          <w:del w:id="24" w:author="Monica Alexandra Vargas Ramirez" w:date="2022-10-06T14:38:00Z"/>
        </w:rPr>
      </w:pPr>
    </w:p>
    <w:p w14:paraId="6A245E24" w14:textId="3D7C08D9" w:rsidR="00317222" w:rsidDel="00504B82" w:rsidRDefault="00317222" w:rsidP="00317222">
      <w:pPr>
        <w:pStyle w:val="Prrafodelista"/>
        <w:ind w:left="1440"/>
        <w:jc w:val="both"/>
        <w:rPr>
          <w:del w:id="25" w:author="Monica Alexandra Vargas Ramirez" w:date="2022-10-06T14:38:00Z"/>
        </w:rPr>
      </w:pPr>
    </w:p>
    <w:p w14:paraId="103C76AE" w14:textId="77777777" w:rsidR="00317222" w:rsidRPr="003022E7" w:rsidRDefault="00317222" w:rsidP="00317222">
      <w:pPr>
        <w:pStyle w:val="Prrafodelista"/>
        <w:ind w:left="1440"/>
        <w:jc w:val="both"/>
        <w:rPr>
          <w:u w:val="single"/>
        </w:rPr>
      </w:pPr>
    </w:p>
    <w:p w14:paraId="7AA19E64" w14:textId="77777777" w:rsidR="00B35B9A" w:rsidRDefault="003022E7" w:rsidP="00317222">
      <w:pPr>
        <w:pStyle w:val="Prrafodelista"/>
        <w:numPr>
          <w:ilvl w:val="0"/>
          <w:numId w:val="3"/>
        </w:numPr>
        <w:jc w:val="both"/>
      </w:pPr>
      <w:r w:rsidRPr="003022E7">
        <w:rPr>
          <w:u w:val="single"/>
        </w:rPr>
        <w:t>LA SUBSECRETARIA DE INSPECCIÓN</w:t>
      </w:r>
      <w:r>
        <w:rPr>
          <w:u w:val="single"/>
        </w:rPr>
        <w:t xml:space="preserve"> </w:t>
      </w:r>
      <w:r w:rsidRPr="003022E7">
        <w:rPr>
          <w:u w:val="single"/>
        </w:rPr>
        <w:t>VIGILANCIA Y CONTROL</w:t>
      </w:r>
      <w:r>
        <w:rPr>
          <w:u w:val="single"/>
        </w:rPr>
        <w:t>,</w:t>
      </w:r>
      <w:r w:rsidRPr="00317222">
        <w:t xml:space="preserve"> </w:t>
      </w:r>
      <w:r w:rsidR="00317222" w:rsidRPr="00317222">
        <w:t>realiza control bajo los requerimientos internos y externos de acuerdo a las problemáticas en los alrededores de la comuna 3 debido a quejas permanentes de la comunidad con relación a presencia de ocupación del público de ventas informales con distinto elementos en la zona emblemática Plaza Cayzedo desde el mes de febrero hasta el mes de diciembre de 2021.</w:t>
      </w:r>
    </w:p>
    <w:p w14:paraId="2546507A" w14:textId="77777777" w:rsidR="00317222" w:rsidRDefault="00317222" w:rsidP="00317222">
      <w:pPr>
        <w:pStyle w:val="Prrafodelista"/>
        <w:jc w:val="both"/>
      </w:pPr>
    </w:p>
    <w:p w14:paraId="158A0C66" w14:textId="7519FA5A" w:rsidR="00317222" w:rsidRDefault="00317222" w:rsidP="00317222">
      <w:pPr>
        <w:pStyle w:val="Prrafodelista"/>
        <w:jc w:val="both"/>
      </w:pPr>
      <w:r w:rsidRPr="00317222">
        <w:t>Con resultado se evidencia ocupación del espacio público por ventas informales. De acuerdo con nuestra competencia, se realiza pedagogía con acta de verificación por parte de la subsecretaria de Inspección, Vigilancia y control en cuanto a la no utilización del espacio público, y se trasladará al comandante de estación de policía de la comuna 3.</w:t>
      </w:r>
      <w:ins w:id="26" w:author="Lucia Maracelly Pineda Rueda" w:date="2022-10-05T10:44:00Z">
        <w:r w:rsidR="003D5B05">
          <w:t xml:space="preserve"> </w:t>
        </w:r>
        <w:r w:rsidR="003D5B05" w:rsidRPr="00504B82">
          <w:rPr>
            <w:highlight w:val="yellow"/>
            <w:rPrChange w:id="27" w:author="Monica Alexandra Vargas Ramirez" w:date="2022-10-06T14:39:00Z">
              <w:rPr/>
            </w:rPrChange>
          </w:rPr>
          <w:t xml:space="preserve">Es necesario </w:t>
        </w:r>
      </w:ins>
      <w:ins w:id="28" w:author="Lucia Maracelly Pineda Rueda" w:date="2022-10-05T10:45:00Z">
        <w:r w:rsidR="003D5B05" w:rsidRPr="00504B82">
          <w:rPr>
            <w:highlight w:val="yellow"/>
            <w:rPrChange w:id="29" w:author="Monica Alexandra Vargas Ramirez" w:date="2022-10-06T14:39:00Z">
              <w:rPr/>
            </w:rPrChange>
          </w:rPr>
          <w:t xml:space="preserve">realizar las acciones contenidas en el PEMP  y realizar un trabajo de </w:t>
        </w:r>
      </w:ins>
      <w:ins w:id="30" w:author="Lucia Maracelly Pineda Rueda" w:date="2022-10-05T10:47:00Z">
        <w:r w:rsidR="003D5B05" w:rsidRPr="00504B82">
          <w:rPr>
            <w:highlight w:val="yellow"/>
            <w:rPrChange w:id="31" w:author="Monica Alexandra Vargas Ramirez" w:date="2022-10-06T14:39:00Z">
              <w:rPr/>
            </w:rPrChange>
          </w:rPr>
          <w:t>articulación</w:t>
        </w:r>
      </w:ins>
      <w:ins w:id="32" w:author="Lucia Maracelly Pineda Rueda" w:date="2022-10-05T10:45:00Z">
        <w:r w:rsidR="003D5B05" w:rsidRPr="00504B82">
          <w:rPr>
            <w:highlight w:val="yellow"/>
            <w:rPrChange w:id="33" w:author="Monica Alexandra Vargas Ramirez" w:date="2022-10-06T14:39:00Z">
              <w:rPr/>
            </w:rPrChange>
          </w:rPr>
          <w:t xml:space="preserve"> con la policía para garantizar la vigilancia que logre incidir en </w:t>
        </w:r>
      </w:ins>
      <w:proofErr w:type="gramStart"/>
      <w:ins w:id="34" w:author="Lucia Maracelly Pineda Rueda" w:date="2022-10-05T10:46:00Z">
        <w:r w:rsidR="003D5B05" w:rsidRPr="00504B82">
          <w:rPr>
            <w:highlight w:val="yellow"/>
            <w:rPrChange w:id="35" w:author="Monica Alexandra Vargas Ramirez" w:date="2022-10-06T14:39:00Z">
              <w:rPr/>
            </w:rPrChange>
          </w:rPr>
          <w:t xml:space="preserve">disminuir la situaciones de hurto, microtráfico y estancias </w:t>
        </w:r>
      </w:ins>
      <w:proofErr w:type="gramEnd"/>
      <w:ins w:id="36" w:author="Lucia Maracelly Pineda Rueda" w:date="2022-10-05T10:47:00Z">
        <w:r w:rsidR="003D5B05" w:rsidRPr="00504B82">
          <w:rPr>
            <w:highlight w:val="yellow"/>
            <w:rPrChange w:id="37" w:author="Monica Alexandra Vargas Ramirez" w:date="2022-10-06T14:39:00Z">
              <w:rPr/>
            </w:rPrChange>
          </w:rPr>
          <w:t xml:space="preserve"> prologadas </w:t>
        </w:r>
      </w:ins>
      <w:ins w:id="38" w:author="Lucia Maracelly Pineda Rueda" w:date="2022-10-05T10:46:00Z">
        <w:r w:rsidR="003D5B05" w:rsidRPr="00504B82">
          <w:rPr>
            <w:highlight w:val="yellow"/>
            <w:rPrChange w:id="39" w:author="Monica Alexandra Vargas Ramirez" w:date="2022-10-06T14:39:00Z">
              <w:rPr/>
            </w:rPrChange>
          </w:rPr>
          <w:t xml:space="preserve">de las personas en el espacio por mucho tiempo buscando transacciones </w:t>
        </w:r>
      </w:ins>
      <w:ins w:id="40" w:author="Lucia Maracelly Pineda Rueda" w:date="2022-10-05T10:47:00Z">
        <w:r w:rsidR="003D5B05" w:rsidRPr="00504B82">
          <w:rPr>
            <w:highlight w:val="yellow"/>
            <w:rPrChange w:id="41" w:author="Monica Alexandra Vargas Ramirez" w:date="2022-10-06T14:39:00Z">
              <w:rPr/>
            </w:rPrChange>
          </w:rPr>
          <w:t>y haciendo daño a l</w:t>
        </w:r>
      </w:ins>
      <w:ins w:id="42" w:author="Lucia Maracelly Pineda Rueda" w:date="2022-10-05T10:48:00Z">
        <w:r w:rsidR="003D5B05" w:rsidRPr="00504B82">
          <w:rPr>
            <w:highlight w:val="yellow"/>
            <w:rPrChange w:id="43" w:author="Monica Alexandra Vargas Ramirez" w:date="2022-10-06T14:39:00Z">
              <w:rPr/>
            </w:rPrChange>
          </w:rPr>
          <w:t>os equipamientos de la plaza</w:t>
        </w:r>
        <w:r w:rsidR="003D5B05">
          <w:t xml:space="preserve"> </w:t>
        </w:r>
      </w:ins>
    </w:p>
    <w:p w14:paraId="6C0A61BF" w14:textId="77777777" w:rsidR="00317222" w:rsidRDefault="00317222" w:rsidP="00317222">
      <w:pPr>
        <w:pStyle w:val="Prrafodelista"/>
        <w:jc w:val="both"/>
      </w:pPr>
    </w:p>
    <w:p w14:paraId="6554BB2B" w14:textId="77777777" w:rsidR="00317222" w:rsidRDefault="00317222" w:rsidP="00317222">
      <w:pPr>
        <w:pStyle w:val="Prrafodelista"/>
        <w:numPr>
          <w:ilvl w:val="0"/>
          <w:numId w:val="3"/>
        </w:numPr>
      </w:pPr>
      <w:r w:rsidRPr="00317222">
        <w:rPr>
          <w:u w:val="single"/>
        </w:rPr>
        <w:t>LA SECRETARIA DE BIENESTAR SOCIAL</w:t>
      </w:r>
      <w:r w:rsidRPr="00317222">
        <w:t xml:space="preserve"> con el programa Habitante de Calle ha llevado a cabo en el sector, su “Plan despierta”, recorridos y un dispositivo móvil que involucra su equipo de atención en territorios. </w:t>
      </w:r>
    </w:p>
    <w:p w14:paraId="7E9D5847" w14:textId="77777777" w:rsidR="00317222" w:rsidRPr="00317222" w:rsidRDefault="00317222" w:rsidP="00317222">
      <w:pPr>
        <w:pStyle w:val="Prrafodelista"/>
      </w:pPr>
    </w:p>
    <w:p w14:paraId="75509F10" w14:textId="17462620" w:rsidR="00317222" w:rsidRDefault="00317222" w:rsidP="00317222">
      <w:pPr>
        <w:pStyle w:val="Prrafodelista"/>
        <w:jc w:val="both"/>
      </w:pPr>
      <w:r w:rsidRPr="00317222">
        <w:t>En este marco, doscientas setenta y tres (273) atenciones se ha ofrecido a los habitantes de la Plaza Cayzedo y las zonas aledañas al control históricos, entre las que incluyó el acompañamiento para el restablecimiento de sus derechos, la sensibilización sobre deberes en el uso adecuado del espacio público, el acompañamiento en el proceso de cedulación, orientación y ac</w:t>
      </w:r>
      <w:ins w:id="44" w:author="Lucia Maracelly Pineda Rueda" w:date="2022-10-05T10:51:00Z">
        <w:del w:id="45" w:author="Monica Alexandra Vargas Ramirez" w:date="2022-10-06T12:26:00Z">
          <w:r w:rsidR="003D5B05" w:rsidDel="00AF2C76">
            <w:delText xml:space="preserve"> </w:delText>
          </w:r>
        </w:del>
      </w:ins>
      <w:r w:rsidRPr="00317222">
        <w:t>ompañamiento a trámites de salud, afiliación a las EPS y servicios de alimentación.</w:t>
      </w:r>
      <w:ins w:id="46" w:author="Lucia Maracelly Pineda Rueda" w:date="2022-10-05T10:51:00Z">
        <w:r w:rsidR="003D5B05">
          <w:t xml:space="preserve"> </w:t>
        </w:r>
        <w:r w:rsidR="003D5B05" w:rsidRPr="00504B82">
          <w:rPr>
            <w:highlight w:val="yellow"/>
            <w:rPrChange w:id="47" w:author="Monica Alexandra Vargas Ramirez" w:date="2022-10-06T14:40:00Z">
              <w:rPr/>
            </w:rPrChange>
          </w:rPr>
          <w:t xml:space="preserve">Desde </w:t>
        </w:r>
      </w:ins>
      <w:ins w:id="48" w:author="Lucia Maracelly Pineda Rueda" w:date="2022-10-05T10:56:00Z">
        <w:r w:rsidR="003A30D8" w:rsidRPr="00504B82">
          <w:rPr>
            <w:highlight w:val="yellow"/>
            <w:rPrChange w:id="49" w:author="Monica Alexandra Vargas Ramirez" w:date="2022-10-06T14:40:00Z">
              <w:rPr/>
            </w:rPrChange>
          </w:rPr>
          <w:t xml:space="preserve">la secretaría de bienestar no se ha </w:t>
        </w:r>
      </w:ins>
      <w:ins w:id="50" w:author="Lucia Maracelly Pineda Rueda" w:date="2022-10-05T10:57:00Z">
        <w:r w:rsidR="003A30D8" w:rsidRPr="00504B82">
          <w:rPr>
            <w:highlight w:val="yellow"/>
            <w:rPrChange w:id="51" w:author="Monica Alexandra Vargas Ramirez" w:date="2022-10-06T14:40:00Z">
              <w:rPr/>
            </w:rPrChange>
          </w:rPr>
          <w:t>logrado un impacto en la disminución de habitantes de calle, ni con los otros grupos poblacionales que configuran la problemática social</w:t>
        </w:r>
      </w:ins>
    </w:p>
    <w:p w14:paraId="30F33202" w14:textId="77777777" w:rsidR="003022E7" w:rsidRDefault="003022E7" w:rsidP="00317222">
      <w:pPr>
        <w:pStyle w:val="Prrafodelista"/>
        <w:jc w:val="both"/>
      </w:pPr>
    </w:p>
    <w:p w14:paraId="7CD240AD" w14:textId="77777777" w:rsidR="00317222" w:rsidRDefault="00317222" w:rsidP="00317222">
      <w:pPr>
        <w:pStyle w:val="Prrafodelista"/>
        <w:numPr>
          <w:ilvl w:val="0"/>
          <w:numId w:val="3"/>
        </w:numPr>
        <w:jc w:val="both"/>
      </w:pPr>
      <w:r w:rsidRPr="00317222">
        <w:rPr>
          <w:u w:val="single"/>
        </w:rPr>
        <w:t xml:space="preserve">EL DEPARTAMENTO ADMINISTRATIVO DE GESTIÓN DEL MEDIO AMBIENTE </w:t>
      </w:r>
      <w:r>
        <w:t xml:space="preserve">– </w:t>
      </w:r>
      <w:r w:rsidRPr="00317222">
        <w:rPr>
          <w:u w:val="single"/>
        </w:rPr>
        <w:t xml:space="preserve">DAGMA </w:t>
      </w:r>
      <w:r>
        <w:t xml:space="preserve"> el día 14 de septiembre de 2021 se reportó la totalidad de individuos arbóreos en la Plaza </w:t>
      </w:r>
      <w:proofErr w:type="spellStart"/>
      <w:r>
        <w:t>Cayzedo</w:t>
      </w:r>
      <w:proofErr w:type="spellEnd"/>
      <w:r>
        <w:t xml:space="preserve"> en un diagnostico con Radicado No.202141330100236254, el cual fue de ciento dieciséis (116) individuos arbóreos, entre ellos ciento doce (112) fueron palmas, </w:t>
      </w:r>
      <w:r>
        <w:lastRenderedPageBreak/>
        <w:t xml:space="preserve">reportándose veintiuno (21) individuos de palmas zancona y palma de azúcar con diagnostico patógeno de las especies </w:t>
      </w:r>
      <w:proofErr w:type="spellStart"/>
      <w:r>
        <w:t>Rhynchophorus</w:t>
      </w:r>
      <w:proofErr w:type="spellEnd"/>
      <w:r>
        <w:t xml:space="preserve"> </w:t>
      </w:r>
      <w:proofErr w:type="spellStart"/>
      <w:r>
        <w:t>palmarum</w:t>
      </w:r>
      <w:proofErr w:type="spellEnd"/>
      <w:r>
        <w:t xml:space="preserve"> (N.V: cucarrón picudo negro, picudo cogollero), con evidentes signos de pudrición de cogollo, anillo rojo (láminas foliares reducidas, copa vertical estrecha, clorosis) y algunos individuos con doblamiento de penacho y pérdida completa de follaje.</w:t>
      </w:r>
    </w:p>
    <w:p w14:paraId="290837C4" w14:textId="77777777" w:rsidR="00317222" w:rsidRDefault="00317222" w:rsidP="00317222">
      <w:pPr>
        <w:pStyle w:val="Prrafodelista"/>
        <w:jc w:val="both"/>
        <w:rPr>
          <w:u w:val="single"/>
        </w:rPr>
      </w:pPr>
    </w:p>
    <w:p w14:paraId="3B502B0D" w14:textId="1E3DA7AC" w:rsidR="00317222" w:rsidRDefault="00317222" w:rsidP="00317222">
      <w:pPr>
        <w:pStyle w:val="Prrafodelista"/>
        <w:jc w:val="both"/>
      </w:pPr>
      <w:r>
        <w:t xml:space="preserve">Además, se videncia afectaciones fitosanitarias en el resto de la población de palmas de la Plaza </w:t>
      </w:r>
      <w:proofErr w:type="spellStart"/>
      <w:r>
        <w:t>Cayzedo</w:t>
      </w:r>
      <w:proofErr w:type="spellEnd"/>
      <w:r>
        <w:t xml:space="preserve">, observando </w:t>
      </w:r>
      <w:proofErr w:type="spellStart"/>
      <w:r>
        <w:t>clororis</w:t>
      </w:r>
      <w:proofErr w:type="spellEnd"/>
      <w:r>
        <w:t xml:space="preserve"> en hojas jóvenes, copa comprimida con dispo</w:t>
      </w:r>
      <w:ins w:id="52" w:author="Monica Alexandra Vargas Ramirez" w:date="2022-10-06T12:26:00Z">
        <w:r w:rsidR="00AF2C76">
          <w:t>si</w:t>
        </w:r>
      </w:ins>
      <w:r>
        <w:t>ción vertical. También algunos individuos presentaron perforaciones sobre la corteza, razón por la cual se recomendaron actividades de tratamiento fitosanitario para el manejo</w:t>
      </w:r>
      <w:del w:id="53" w:author="Monica Alexandra Vargas Ramirez" w:date="2022-10-06T12:26:00Z">
        <w:r w:rsidDel="00AF2C76">
          <w:delText>o</w:delText>
        </w:r>
      </w:del>
      <w:r>
        <w:t xml:space="preserve"> de plagas y enfermedades en Noventa y uno (91) individuos.</w:t>
      </w:r>
    </w:p>
    <w:p w14:paraId="0D906B31" w14:textId="77777777" w:rsidR="00317222" w:rsidRDefault="00317222" w:rsidP="00317222">
      <w:pPr>
        <w:pStyle w:val="Prrafodelista"/>
        <w:jc w:val="both"/>
      </w:pPr>
    </w:p>
    <w:p w14:paraId="786CE5A1" w14:textId="5A6C45C5" w:rsidR="00317222" w:rsidDel="00504B82" w:rsidRDefault="00317222" w:rsidP="00317222">
      <w:pPr>
        <w:pStyle w:val="Prrafodelista"/>
        <w:jc w:val="both"/>
        <w:rPr>
          <w:del w:id="54" w:author="Monica Alexandra Vargas Ramirez" w:date="2022-10-06T14:40:00Z"/>
        </w:rPr>
      </w:pPr>
    </w:p>
    <w:p w14:paraId="04B23F7D" w14:textId="06BD87B6" w:rsidR="00317222" w:rsidDel="00504B82" w:rsidRDefault="00317222" w:rsidP="00317222">
      <w:pPr>
        <w:pStyle w:val="Prrafodelista"/>
        <w:jc w:val="both"/>
        <w:rPr>
          <w:del w:id="55" w:author="Monica Alexandra Vargas Ramirez" w:date="2022-10-06T14:40:00Z"/>
        </w:rPr>
      </w:pPr>
    </w:p>
    <w:p w14:paraId="453A4466" w14:textId="300C0F3C" w:rsidR="00317222" w:rsidDel="00504B82" w:rsidRDefault="00317222" w:rsidP="00317222">
      <w:pPr>
        <w:pStyle w:val="Prrafodelista"/>
        <w:jc w:val="both"/>
        <w:rPr>
          <w:del w:id="56" w:author="Monica Alexandra Vargas Ramirez" w:date="2022-10-06T14:40:00Z"/>
        </w:rPr>
      </w:pPr>
    </w:p>
    <w:p w14:paraId="675EDA6A" w14:textId="59B13A86" w:rsidR="00317222" w:rsidDel="00504B82" w:rsidRDefault="00317222" w:rsidP="00317222">
      <w:pPr>
        <w:pStyle w:val="Prrafodelista"/>
        <w:jc w:val="both"/>
        <w:rPr>
          <w:del w:id="57" w:author="Monica Alexandra Vargas Ramirez" w:date="2022-10-06T14:40:00Z"/>
        </w:rPr>
      </w:pPr>
    </w:p>
    <w:p w14:paraId="3CEDFAC9" w14:textId="7F1F1CB0" w:rsidR="00317222" w:rsidDel="00504B82" w:rsidRDefault="00317222" w:rsidP="00317222">
      <w:pPr>
        <w:pStyle w:val="Prrafodelista"/>
        <w:jc w:val="both"/>
        <w:rPr>
          <w:del w:id="58" w:author="Monica Alexandra Vargas Ramirez" w:date="2022-10-06T14:40:00Z"/>
        </w:rPr>
      </w:pPr>
    </w:p>
    <w:p w14:paraId="10BAC88A" w14:textId="679C8F5C" w:rsidR="00317222" w:rsidDel="00504B82" w:rsidRDefault="00317222" w:rsidP="00317222">
      <w:pPr>
        <w:pStyle w:val="Prrafodelista"/>
        <w:jc w:val="both"/>
        <w:rPr>
          <w:del w:id="59" w:author="Monica Alexandra Vargas Ramirez" w:date="2022-10-06T14:40:00Z"/>
        </w:rPr>
      </w:pPr>
    </w:p>
    <w:p w14:paraId="68AC0F9A" w14:textId="77777777" w:rsidR="00317222" w:rsidRDefault="00317222" w:rsidP="00317222">
      <w:pPr>
        <w:pStyle w:val="Prrafodelista"/>
        <w:jc w:val="both"/>
      </w:pPr>
      <w:r>
        <w:t>Como solución a la problemática, se realizó un tratamiento fitosanitario mediante uso de productos biológicos para control de plagas a noventa y uno (91) individuos arbóreos de las especies de palma zancona y palma de azúcar, instalación de trampas de feromonas para captura de adultos picudo negro cogollero (</w:t>
      </w:r>
      <w:proofErr w:type="spellStart"/>
      <w:r>
        <w:t>Rhynchophorus</w:t>
      </w:r>
      <w:proofErr w:type="spellEnd"/>
      <w:r>
        <w:t xml:space="preserve"> </w:t>
      </w:r>
      <w:proofErr w:type="spellStart"/>
      <w:r>
        <w:t>palmarum</w:t>
      </w:r>
      <w:proofErr w:type="spellEnd"/>
      <w:r>
        <w:t xml:space="preserve">); podas técnica </w:t>
      </w:r>
      <w:proofErr w:type="spellStart"/>
      <w:r>
        <w:t>requqeridas</w:t>
      </w:r>
      <w:proofErr w:type="spellEnd"/>
      <w:r>
        <w:t xml:space="preserve"> en cincuenta y tres (53) palmas a cargo de Consorcio </w:t>
      </w:r>
      <w:proofErr w:type="spellStart"/>
      <w:r>
        <w:t>Jarillón</w:t>
      </w:r>
      <w:proofErr w:type="spellEnd"/>
      <w:r>
        <w:t xml:space="preserve"> </w:t>
      </w:r>
      <w:proofErr w:type="spellStart"/>
      <w:r>
        <w:t>Coning</w:t>
      </w:r>
      <w:proofErr w:type="spellEnd"/>
      <w:r>
        <w:t xml:space="preserve"> 2020.</w:t>
      </w:r>
    </w:p>
    <w:p w14:paraId="2BDF6D00" w14:textId="77777777" w:rsidR="00317222" w:rsidRDefault="00317222" w:rsidP="00317222">
      <w:pPr>
        <w:pStyle w:val="Prrafodelista"/>
        <w:jc w:val="both"/>
      </w:pPr>
    </w:p>
    <w:p w14:paraId="35655B9D" w14:textId="77777777" w:rsidR="00317222" w:rsidRDefault="00317222" w:rsidP="00317222">
      <w:pPr>
        <w:pStyle w:val="Prrafodelista"/>
        <w:jc w:val="both"/>
      </w:pPr>
      <w:r>
        <w:t xml:space="preserve">Se le asignó el tratamiento de fertilización al suelo con insumo orgánicos y fertilización por </w:t>
      </w:r>
      <w:proofErr w:type="spellStart"/>
      <w:r>
        <w:t>endoterapia</w:t>
      </w:r>
      <w:proofErr w:type="spellEnd"/>
      <w:r>
        <w:t xml:space="preserve"> de ochenta y nueve (89) palmas maduras, y fertilización al suelo con insumos orgánicos para quince (15) juveniles de la especie palma zancona presente en la Plaza Cayzedo.</w:t>
      </w:r>
    </w:p>
    <w:p w14:paraId="0C785BDF" w14:textId="77777777" w:rsidR="00317222" w:rsidRDefault="00317222" w:rsidP="00317222">
      <w:pPr>
        <w:pStyle w:val="Prrafodelista"/>
        <w:jc w:val="both"/>
      </w:pPr>
    </w:p>
    <w:p w14:paraId="00693895" w14:textId="77777777" w:rsidR="00317222" w:rsidRDefault="00317222" w:rsidP="00317222">
      <w:pPr>
        <w:pStyle w:val="Prrafodelista"/>
        <w:jc w:val="both"/>
      </w:pPr>
      <w:r w:rsidRPr="00317222">
        <w:t>Se suministró  de veinticinco (25) individuos de palma zancona de más de 1.5 m de altura para la Plaza Cayzedo con siembra, mantenimiento, riego, fertilización y control de plagas durante dos (2) años.</w:t>
      </w:r>
    </w:p>
    <w:p w14:paraId="5FAC52F1" w14:textId="77777777" w:rsidR="00317222" w:rsidRDefault="00317222" w:rsidP="00317222">
      <w:pPr>
        <w:pStyle w:val="Prrafodelista"/>
        <w:jc w:val="both"/>
      </w:pPr>
    </w:p>
    <w:p w14:paraId="70F6C4D6" w14:textId="77777777" w:rsidR="00317222" w:rsidRDefault="00317222" w:rsidP="00317222">
      <w:pPr>
        <w:pStyle w:val="Prrafodelista"/>
        <w:jc w:val="both"/>
      </w:pPr>
      <w:r>
        <w:t xml:space="preserve">Bloqueo y traslado de veinte (20) palmas zanconas de cuatro (4) metro de </w:t>
      </w:r>
      <w:proofErr w:type="spellStart"/>
      <w:r>
        <w:t>latura</w:t>
      </w:r>
      <w:proofErr w:type="spellEnd"/>
      <w:r>
        <w:t xml:space="preserve">, siembra en la Plaza Cayzedo, mantenimiento a 6 meses hasta establecimiento, con entrega a </w:t>
      </w:r>
      <w:proofErr w:type="spellStart"/>
      <w:r>
        <w:t>satisfación</w:t>
      </w:r>
      <w:proofErr w:type="spellEnd"/>
      <w:r>
        <w:t>.</w:t>
      </w:r>
    </w:p>
    <w:p w14:paraId="45EA3370" w14:textId="77777777" w:rsidR="00317222" w:rsidRDefault="00317222" w:rsidP="00317222">
      <w:pPr>
        <w:pStyle w:val="Prrafodelista"/>
        <w:jc w:val="both"/>
      </w:pPr>
    </w:p>
    <w:p w14:paraId="69BDD453" w14:textId="105DFBB2" w:rsidR="001F497D" w:rsidRPr="001F497D" w:rsidRDefault="00317222">
      <w:pPr>
        <w:pStyle w:val="Prrafodelista"/>
        <w:jc w:val="both"/>
        <w:rPr>
          <w:ins w:id="60" w:author="Lucia Maracelly Pineda Rueda" w:date="2022-10-05T11:23:00Z"/>
        </w:rPr>
        <w:pPrChange w:id="61" w:author="Lucia Maracelly Pineda Rueda" w:date="2022-10-05T11:24:00Z">
          <w:pPr>
            <w:pStyle w:val="Prrafodelista"/>
            <w:widowControl/>
            <w:numPr>
              <w:numId w:val="7"/>
            </w:numPr>
            <w:suppressAutoHyphens w:val="0"/>
            <w:spacing w:after="160" w:line="259" w:lineRule="auto"/>
            <w:ind w:hanging="360"/>
            <w:jc w:val="both"/>
          </w:pPr>
        </w:pPrChange>
      </w:pPr>
      <w:r>
        <w:t>Terminado este proceso, se inicia el seguimiento al árbol de Acacia roja para la recuperación del suelo y adoquinado en la Plaza Cayzedo, procedimiento a cargo de los profesionales contratista adscritos al grupo de Gestión de Flora.</w:t>
      </w:r>
      <w:ins w:id="62" w:author="Lucia Maracelly Pineda Rueda" w:date="2022-10-05T11:16:00Z">
        <w:r w:rsidR="001F497D">
          <w:t xml:space="preserve"> </w:t>
        </w:r>
      </w:ins>
      <w:ins w:id="63" w:author="Lucia Maracelly Pineda Rueda" w:date="2022-10-05T11:23:00Z">
        <w:r w:rsidR="001F497D" w:rsidRPr="001F497D">
          <w:t>Terminar la poda de las raíces  acacia roja</w:t>
        </w:r>
      </w:ins>
      <w:ins w:id="64" w:author="Lucia Maracelly Pineda Rueda" w:date="2022-10-05T11:25:00Z">
        <w:r w:rsidR="001F497D" w:rsidRPr="001F497D">
          <w:rPr>
            <w:rPrChange w:id="65" w:author="Lucia Maracelly Pineda Rueda" w:date="2022-10-05T11:26:00Z">
              <w:rPr>
                <w:sz w:val="32"/>
                <w:szCs w:val="32"/>
              </w:rPr>
            </w:rPrChange>
          </w:rPr>
          <w:t>,</w:t>
        </w:r>
      </w:ins>
      <w:ins w:id="66" w:author="Lucia Maracelly Pineda Rueda" w:date="2022-10-05T11:23:00Z">
        <w:r w:rsidR="001F497D" w:rsidRPr="001F497D">
          <w:t xml:space="preserve"> Es necesario también hacer una poda preventiva   a las raíces del árbol de olivo y hacer un jardín en ese espacio, estas acciones también serán desarrolladas por el </w:t>
        </w:r>
        <w:proofErr w:type="spellStart"/>
        <w:r w:rsidR="001F497D" w:rsidRPr="001F497D">
          <w:lastRenderedPageBreak/>
          <w:t>d</w:t>
        </w:r>
      </w:ins>
      <w:ins w:id="67" w:author="Lucia Maracelly Pineda Rueda" w:date="2022-10-05T11:24:00Z">
        <w:r w:rsidR="001F497D" w:rsidRPr="001F497D">
          <w:rPr>
            <w:rPrChange w:id="68" w:author="Lucia Maracelly Pineda Rueda" w:date="2022-10-05T11:26:00Z">
              <w:rPr>
                <w:sz w:val="32"/>
                <w:szCs w:val="32"/>
              </w:rPr>
            </w:rPrChange>
          </w:rPr>
          <w:t>a</w:t>
        </w:r>
      </w:ins>
      <w:ins w:id="69" w:author="Lucia Maracelly Pineda Rueda" w:date="2022-10-05T11:23:00Z">
        <w:r w:rsidR="001F497D" w:rsidRPr="001F497D">
          <w:t>gma</w:t>
        </w:r>
        <w:proofErr w:type="spellEnd"/>
        <w:r w:rsidR="001F497D" w:rsidRPr="001F497D">
          <w:t xml:space="preserve"> </w:t>
        </w:r>
      </w:ins>
      <w:ins w:id="70" w:author="Lucia Maracelly Pineda Rueda" w:date="2022-10-05T11:25:00Z">
        <w:r w:rsidR="001F497D" w:rsidRPr="001F497D">
          <w:rPr>
            <w:rPrChange w:id="71" w:author="Lucia Maracelly Pineda Rueda" w:date="2022-10-05T11:26:00Z">
              <w:rPr>
                <w:sz w:val="32"/>
                <w:szCs w:val="32"/>
              </w:rPr>
            </w:rPrChange>
          </w:rPr>
          <w:t xml:space="preserve">y pendiente dos jardines por </w:t>
        </w:r>
      </w:ins>
      <w:ins w:id="72" w:author="Lucia Maracelly Pineda Rueda" w:date="2022-10-05T11:26:00Z">
        <w:r w:rsidR="00447C3D">
          <w:t xml:space="preserve"> hacer</w:t>
        </w:r>
      </w:ins>
    </w:p>
    <w:p w14:paraId="7C3A046E" w14:textId="77777777" w:rsidR="001F497D" w:rsidRDefault="001F497D" w:rsidP="00317222">
      <w:pPr>
        <w:pStyle w:val="Prrafodelista"/>
        <w:jc w:val="both"/>
      </w:pPr>
    </w:p>
    <w:p w14:paraId="3406F6E4" w14:textId="77777777" w:rsidR="00317222" w:rsidRDefault="00317222" w:rsidP="00317222">
      <w:pPr>
        <w:pStyle w:val="Prrafodelista"/>
        <w:jc w:val="both"/>
      </w:pPr>
    </w:p>
    <w:p w14:paraId="0A3A473F" w14:textId="1472D69E" w:rsidR="00317222" w:rsidRDefault="00317222" w:rsidP="00317222">
      <w:pPr>
        <w:pStyle w:val="Prrafodelista"/>
        <w:jc w:val="both"/>
      </w:pPr>
      <w:r>
        <w:t>Finalmente, se le informa que los recursos para financiar dichas obras fueron obtenidos mediante compensaciones a los aprovechamientos forestales.</w:t>
      </w:r>
      <w:ins w:id="73" w:author="Lucia Maracelly Pineda Rueda" w:date="2022-10-05T11:32:00Z">
        <w:r w:rsidR="00447C3D">
          <w:t xml:space="preserve"> Y </w:t>
        </w:r>
        <w:proofErr w:type="spellStart"/>
        <w:r w:rsidR="00447C3D">
          <w:t>manetennimiento</w:t>
        </w:r>
        <w:proofErr w:type="spellEnd"/>
        <w:r w:rsidR="00447C3D">
          <w:t xml:space="preserve"> de las zonas verdes</w:t>
        </w:r>
      </w:ins>
    </w:p>
    <w:p w14:paraId="78CBFB20" w14:textId="77777777" w:rsidR="00317222" w:rsidRDefault="00317222" w:rsidP="00317222">
      <w:pPr>
        <w:jc w:val="both"/>
      </w:pPr>
    </w:p>
    <w:p w14:paraId="3F48AD04" w14:textId="7724E02B" w:rsidR="00447C3D" w:rsidRDefault="00317222" w:rsidP="00447C3D">
      <w:pPr>
        <w:pStyle w:val="Prrafodelista"/>
        <w:numPr>
          <w:ilvl w:val="0"/>
          <w:numId w:val="3"/>
        </w:numPr>
        <w:jc w:val="both"/>
        <w:rPr>
          <w:ins w:id="74" w:author="Lucia Maracelly Pineda Rueda" w:date="2022-10-05T11:32:00Z"/>
        </w:rPr>
      </w:pPr>
      <w:r w:rsidRPr="00317222">
        <w:rPr>
          <w:u w:val="single"/>
        </w:rPr>
        <w:t>LA SECRETARIA DE INFRAESTRUCTURA</w:t>
      </w:r>
      <w:r w:rsidRPr="00317222">
        <w:t xml:space="preserve"> se ha enfocado en el</w:t>
      </w:r>
      <w:ins w:id="75" w:author="Monica Alexandra Vargas Ramirez" w:date="2022-10-06T14:45:00Z">
        <w:r w:rsidR="00504B82">
          <w:t>____</w:t>
        </w:r>
      </w:ins>
      <w:r w:rsidRPr="00317222">
        <w:t xml:space="preserve"> retiro de bancas, </w:t>
      </w:r>
      <w:ins w:id="76" w:author="Monica Alexandra Vargas Ramirez" w:date="2022-10-06T14:45:00Z">
        <w:r w:rsidR="00504B82">
          <w:t>____</w:t>
        </w:r>
      </w:ins>
      <w:r w:rsidRPr="00317222">
        <w:t xml:space="preserve">bases de cabinas telefónicas, </w:t>
      </w:r>
      <w:ins w:id="77" w:author="Monica Alexandra Vargas Ramirez" w:date="2022-10-06T14:47:00Z">
        <w:r w:rsidR="00504B82">
          <w:t>______</w:t>
        </w:r>
      </w:ins>
      <w:r w:rsidRPr="00317222">
        <w:t>adoquines y placas de concreto al borde de la acacia roja, demolición de pisos para ampliar el diámetro de protección de raíces, excavación alrededor de la acacia roja para construcción de alcorque, corte y retiro de raíces, reparación de adoquines en los remates de la zona verde.</w:t>
      </w:r>
      <w:ins w:id="78" w:author="Lucia Maracelly Pineda Rueda" w:date="2022-10-05T11:28:00Z">
        <w:r w:rsidR="00447C3D">
          <w:t xml:space="preserve"> </w:t>
        </w:r>
      </w:ins>
      <w:ins w:id="79" w:author="Monica Alexandra Vargas Ramirez" w:date="2022-10-06T14:44:00Z">
        <w:r w:rsidR="00504B82">
          <w:t xml:space="preserve"> </w:t>
        </w:r>
      </w:ins>
    </w:p>
    <w:p w14:paraId="0E900E73" w14:textId="3CB3A6F8" w:rsidR="00447C3D" w:rsidRPr="00504B82" w:rsidRDefault="00447C3D">
      <w:pPr>
        <w:pStyle w:val="Prrafodelista"/>
        <w:widowControl/>
        <w:numPr>
          <w:ilvl w:val="0"/>
          <w:numId w:val="3"/>
        </w:numPr>
        <w:suppressAutoHyphens w:val="0"/>
        <w:spacing w:after="160" w:line="259" w:lineRule="auto"/>
        <w:jc w:val="both"/>
        <w:rPr>
          <w:highlight w:val="yellow"/>
          <w:rPrChange w:id="80" w:author="Monica Alexandra Vargas Ramirez" w:date="2022-10-06T14:43:00Z">
            <w:rPr/>
          </w:rPrChange>
        </w:rPr>
        <w:pPrChange w:id="81" w:author="Lucia Maracelly Pineda Rueda" w:date="2022-10-05T11:32:00Z">
          <w:pPr>
            <w:pStyle w:val="Prrafodelista"/>
            <w:numPr>
              <w:numId w:val="3"/>
            </w:numPr>
            <w:ind w:hanging="360"/>
            <w:jc w:val="both"/>
          </w:pPr>
        </w:pPrChange>
      </w:pPr>
      <w:ins w:id="82" w:author="Lucia Maracelly Pineda Rueda" w:date="2022-10-05T11:34:00Z">
        <w:r w:rsidRPr="00504B82">
          <w:rPr>
            <w:highlight w:val="yellow"/>
            <w:rPrChange w:id="83" w:author="Monica Alexandra Vargas Ramirez" w:date="2022-10-06T14:43:00Z">
              <w:rPr>
                <w:sz w:val="32"/>
                <w:szCs w:val="32"/>
              </w:rPr>
            </w:rPrChange>
          </w:rPr>
          <w:t xml:space="preserve">Se identificó que los adoquines se han colocado de forma irregular lo que hace necesario revisar de parte de infraestructura y de patrimonio para trabajar una mejor versión </w:t>
        </w:r>
      </w:ins>
    </w:p>
    <w:p w14:paraId="463D16CD" w14:textId="77777777" w:rsidR="00317222" w:rsidRDefault="00317222" w:rsidP="00317222">
      <w:pPr>
        <w:pStyle w:val="Prrafodelista"/>
        <w:jc w:val="both"/>
        <w:rPr>
          <w:u w:val="single"/>
        </w:rPr>
      </w:pPr>
    </w:p>
    <w:p w14:paraId="30A0A01F" w14:textId="77777777" w:rsidR="00317222" w:rsidRDefault="00317222" w:rsidP="00317222">
      <w:pPr>
        <w:pStyle w:val="Prrafodelista"/>
        <w:jc w:val="both"/>
        <w:rPr>
          <w:u w:val="single"/>
        </w:rPr>
      </w:pPr>
    </w:p>
    <w:p w14:paraId="1D2BA373" w14:textId="77777777" w:rsidR="00317222" w:rsidRDefault="00317222" w:rsidP="00317222">
      <w:pPr>
        <w:pStyle w:val="Prrafodelista"/>
        <w:jc w:val="both"/>
        <w:rPr>
          <w:u w:val="single"/>
        </w:rPr>
      </w:pPr>
    </w:p>
    <w:p w14:paraId="2E2A329E" w14:textId="77777777" w:rsidR="00317222" w:rsidRDefault="00317222" w:rsidP="00317222">
      <w:pPr>
        <w:pStyle w:val="Prrafodelista"/>
        <w:jc w:val="both"/>
        <w:rPr>
          <w:u w:val="single"/>
        </w:rPr>
      </w:pPr>
    </w:p>
    <w:p w14:paraId="23E4A7F3" w14:textId="77777777" w:rsidR="00317222" w:rsidRDefault="00317222" w:rsidP="00317222">
      <w:pPr>
        <w:pStyle w:val="Prrafodelista"/>
        <w:jc w:val="both"/>
        <w:rPr>
          <w:u w:val="single"/>
        </w:rPr>
      </w:pPr>
    </w:p>
    <w:p w14:paraId="160BD2DF" w14:textId="77777777" w:rsidR="00317222" w:rsidRDefault="00317222" w:rsidP="00317222">
      <w:pPr>
        <w:pStyle w:val="Prrafodelista"/>
        <w:jc w:val="both"/>
        <w:rPr>
          <w:u w:val="single"/>
        </w:rPr>
      </w:pPr>
    </w:p>
    <w:p w14:paraId="5EA57453" w14:textId="77777777" w:rsidR="00317222" w:rsidRDefault="00317222" w:rsidP="00317222">
      <w:pPr>
        <w:pStyle w:val="Prrafodelista"/>
        <w:jc w:val="both"/>
        <w:rPr>
          <w:u w:val="single"/>
        </w:rPr>
      </w:pPr>
    </w:p>
    <w:p w14:paraId="0C6C80A7" w14:textId="77777777" w:rsidR="00317222" w:rsidRDefault="00317222" w:rsidP="00317222">
      <w:pPr>
        <w:pStyle w:val="Prrafodelista"/>
        <w:jc w:val="both"/>
        <w:rPr>
          <w:u w:val="single"/>
        </w:rPr>
      </w:pPr>
    </w:p>
    <w:p w14:paraId="39903ABE" w14:textId="77777777" w:rsidR="00317222" w:rsidRDefault="00317222" w:rsidP="00317222">
      <w:pPr>
        <w:pStyle w:val="Prrafodelista"/>
        <w:jc w:val="both"/>
        <w:rPr>
          <w:u w:val="single"/>
        </w:rPr>
      </w:pPr>
    </w:p>
    <w:p w14:paraId="6D2A6E14" w14:textId="77777777" w:rsidR="00317222" w:rsidRDefault="00317222" w:rsidP="00317222">
      <w:pPr>
        <w:pStyle w:val="Prrafodelista"/>
        <w:jc w:val="both"/>
        <w:rPr>
          <w:u w:val="single"/>
        </w:rPr>
      </w:pPr>
    </w:p>
    <w:p w14:paraId="0FCDD40E" w14:textId="77777777" w:rsidR="00317222" w:rsidRPr="006D739A" w:rsidRDefault="003022E7" w:rsidP="003022E7">
      <w:pPr>
        <w:pStyle w:val="Prrafodelista"/>
        <w:numPr>
          <w:ilvl w:val="0"/>
          <w:numId w:val="3"/>
        </w:numPr>
        <w:jc w:val="both"/>
        <w:rPr>
          <w:strike/>
          <w:rPrChange w:id="84" w:author="Lucia Maracelly Pineda Rueda" w:date="2022-10-05T11:36:00Z">
            <w:rPr/>
          </w:rPrChange>
        </w:rPr>
      </w:pPr>
      <w:r w:rsidRPr="006D739A">
        <w:rPr>
          <w:strike/>
          <w:rPrChange w:id="85" w:author="Lucia Maracelly Pineda Rueda" w:date="2022-10-05T11:36:00Z">
            <w:rPr/>
          </w:rPrChange>
        </w:rPr>
        <w:t>L</w:t>
      </w:r>
      <w:r w:rsidRPr="006D739A">
        <w:rPr>
          <w:strike/>
          <w:u w:val="single"/>
          <w:rPrChange w:id="86" w:author="Lucia Maracelly Pineda Rueda" w:date="2022-10-05T11:36:00Z">
            <w:rPr>
              <w:u w:val="single"/>
            </w:rPr>
          </w:rPrChange>
        </w:rPr>
        <w:t xml:space="preserve">A SECRETARIA DE PAZ Y CULTURA CIUDADANA </w:t>
      </w:r>
      <w:r w:rsidRPr="006D739A">
        <w:rPr>
          <w:strike/>
          <w:rPrChange w:id="87" w:author="Lucia Maracelly Pineda Rueda" w:date="2022-10-05T11:36:00Z">
            <w:rPr/>
          </w:rPrChange>
        </w:rPr>
        <w:t>tiene como estrategia la medición, toma de decisiones, intervención pedagógica, aprendizaje y acción.</w:t>
      </w:r>
    </w:p>
    <w:p w14:paraId="664CC805" w14:textId="77777777" w:rsidR="003022E7" w:rsidRDefault="003022E7" w:rsidP="003022E7">
      <w:pPr>
        <w:jc w:val="both"/>
      </w:pPr>
    </w:p>
    <w:p w14:paraId="2AA244BB" w14:textId="2F51796C" w:rsidR="003022E7" w:rsidRPr="003C5639" w:rsidRDefault="003022E7" w:rsidP="003022E7">
      <w:pPr>
        <w:pStyle w:val="Prrafodelista"/>
        <w:numPr>
          <w:ilvl w:val="0"/>
          <w:numId w:val="3"/>
        </w:numPr>
        <w:jc w:val="both"/>
      </w:pPr>
      <w:r w:rsidRPr="003022E7">
        <w:rPr>
          <w:u w:val="single"/>
        </w:rPr>
        <w:t>DEPARTAMENTO ADMINISTRATIVO DE PLANEACIÓN MUNICIPAL</w:t>
      </w:r>
      <w:r w:rsidRPr="003022E7">
        <w:t xml:space="preserve"> viene trabajando con el componente social que trata de vincular a los distintos organismo en los procesos de intervención social con los distintos grupos caracterizados que hacen uso de la Plaza de Cayzedo y la caleñidad en general para el reconocimiento y resignificación de la Plaza de Cayzedo como hito de ciudad. En el componente técnico genera la información técnica necesaria (levantamientos arquitectónicos, topográficos, perfiles, fachadas, estado de conservación de la Plaza entre </w:t>
      </w:r>
      <w:proofErr w:type="gramStart"/>
      <w:r w:rsidRPr="003022E7">
        <w:t>otro ítems</w:t>
      </w:r>
      <w:proofErr w:type="gramEnd"/>
      <w:r w:rsidRPr="003022E7">
        <w:t>) para su posterior presentación ante los entes de aprobación con el fin de llevar el proyecto de desarrollo etapa III</w:t>
      </w:r>
      <w:r w:rsidRPr="003C5639">
        <w:t>.</w:t>
      </w:r>
      <w:ins w:id="88" w:author="Lucia Maracelly Pineda Rueda" w:date="2022-10-05T11:40:00Z">
        <w:r w:rsidR="006D739A" w:rsidRPr="00E63BB4">
          <w:t xml:space="preserve"> Es necesario </w:t>
        </w:r>
      </w:ins>
      <w:ins w:id="89" w:author="Lucia Maracelly Pineda Rueda" w:date="2022-10-05T11:46:00Z">
        <w:r w:rsidR="006D739A" w:rsidRPr="00E63BB4">
          <w:t xml:space="preserve">destacar aquí </w:t>
        </w:r>
      </w:ins>
      <w:ins w:id="90" w:author="Lucia Maracelly Pineda Rueda" w:date="2022-10-05T11:47:00Z">
        <w:r w:rsidR="0086081F" w:rsidRPr="00E63BB4">
          <w:t xml:space="preserve">los talleres de diálogo realizado con los organismos y con la comunidad y el taller realizado en la jornada social </w:t>
        </w:r>
      </w:ins>
      <w:ins w:id="91" w:author="Lucia Maracelly Pineda Rueda" w:date="2022-10-05T11:48:00Z">
        <w:r w:rsidR="0086081F" w:rsidRPr="003C5639">
          <w:t xml:space="preserve">del 16 de agosto , cuantas organismos </w:t>
        </w:r>
        <w:proofErr w:type="spellStart"/>
        <w:r w:rsidR="0086081F" w:rsidRPr="003C5639">
          <w:t>particip</w:t>
        </w:r>
      </w:ins>
      <w:ins w:id="92" w:author="Lucia Maracelly Pineda Rueda" w:date="2022-10-05T11:49:00Z">
        <w:r w:rsidR="0086081F" w:rsidRPr="003C5639">
          <w:t>arón</w:t>
        </w:r>
        <w:proofErr w:type="spellEnd"/>
        <w:r w:rsidR="0086081F" w:rsidRPr="003C5639">
          <w:t xml:space="preserve"> y cuantas personas </w:t>
        </w:r>
      </w:ins>
    </w:p>
    <w:p w14:paraId="2E337667" w14:textId="77777777" w:rsidR="003022E7" w:rsidRPr="003022E7" w:rsidRDefault="003022E7" w:rsidP="003022E7">
      <w:pPr>
        <w:pStyle w:val="Prrafodelista"/>
        <w:rPr>
          <w:u w:val="single"/>
        </w:rPr>
      </w:pPr>
    </w:p>
    <w:p w14:paraId="0752174D" w14:textId="1DB237F5" w:rsidR="003022E7" w:rsidRPr="00AF2C76" w:rsidRDefault="003022E7" w:rsidP="003022E7">
      <w:pPr>
        <w:pStyle w:val="Prrafodelista"/>
        <w:numPr>
          <w:ilvl w:val="0"/>
          <w:numId w:val="3"/>
        </w:numPr>
        <w:jc w:val="both"/>
        <w:rPr>
          <w:highlight w:val="yellow"/>
          <w:rPrChange w:id="93" w:author="Monica Alexandra Vargas Ramirez" w:date="2022-10-06T12:28:00Z">
            <w:rPr/>
          </w:rPrChange>
        </w:rPr>
      </w:pPr>
      <w:r w:rsidRPr="003022E7">
        <w:rPr>
          <w:u w:val="single"/>
        </w:rPr>
        <w:t>UNIDAD ADMINISTRATIVA ESPECIAL DE SERVICIOS PÚBLICOS – UAESP</w:t>
      </w:r>
      <w:r w:rsidRPr="003022E7">
        <w:t xml:space="preserve">, garantiza la prestación, coordinación, supervisión y control de los servicios de recolección, transporte, disposición final, reciclaje y aprovechamiento de los residuos sólido, servicios </w:t>
      </w:r>
      <w:r w:rsidRPr="003022E7">
        <w:lastRenderedPageBreak/>
        <w:t>de alumbrado público, servicios públicos domiciliario, la unidad presenta las intervenciones en los componentes de la gestión integral de los residuos sólidos, corte de césped, poda de árboles y alumbr</w:t>
      </w:r>
      <w:r>
        <w:t>ado público en la Plaza Cayzedo.</w:t>
      </w:r>
      <w:ins w:id="94" w:author="Lucia Maracelly Pineda Rueda" w:date="2022-10-05T11:49:00Z">
        <w:r w:rsidR="0086081F">
          <w:t xml:space="preserve"> </w:t>
        </w:r>
        <w:r w:rsidR="0086081F" w:rsidRPr="00E63BB4">
          <w:t>Faltan todo</w:t>
        </w:r>
      </w:ins>
      <w:ins w:id="95" w:author="Lucia Maracelly Pineda Rueda" w:date="2022-10-05T11:50:00Z">
        <w:r w:rsidR="0086081F" w:rsidRPr="00E63BB4">
          <w:t xml:space="preserve">s los resultados </w:t>
        </w:r>
      </w:ins>
      <w:ins w:id="96" w:author="Monica Alexandra Vargas Ramirez" w:date="2022-10-06T15:05:00Z">
        <w:r w:rsidR="00E63BB4">
          <w:t xml:space="preserve">ver informe </w:t>
        </w:r>
        <w:proofErr w:type="spellStart"/>
        <w:r w:rsidR="00E63BB4">
          <w:t>julian</w:t>
        </w:r>
        <w:proofErr w:type="spellEnd"/>
        <w:r w:rsidR="00E63BB4">
          <w:t xml:space="preserve"> valencia </w:t>
        </w:r>
        <w:proofErr w:type="spellStart"/>
        <w:r w:rsidR="00E63BB4">
          <w:t>uaesp</w:t>
        </w:r>
      </w:ins>
      <w:proofErr w:type="spellEnd"/>
    </w:p>
    <w:p w14:paraId="73549C31" w14:textId="77777777" w:rsidR="003022E7" w:rsidRDefault="003022E7" w:rsidP="003022E7">
      <w:pPr>
        <w:pStyle w:val="Prrafodelista"/>
      </w:pPr>
    </w:p>
    <w:p w14:paraId="0FF8FEFC" w14:textId="77777777" w:rsidR="00961B98" w:rsidRDefault="00A91AD5" w:rsidP="00961B98">
      <w:pPr>
        <w:pStyle w:val="Prrafodelista"/>
        <w:numPr>
          <w:ilvl w:val="0"/>
          <w:numId w:val="3"/>
        </w:numPr>
      </w:pPr>
      <w:r w:rsidRPr="00961B98">
        <w:rPr>
          <w:u w:val="single"/>
        </w:rPr>
        <w:t>SECRETARIA DE TURISMO</w:t>
      </w:r>
      <w:r>
        <w:t>, ha venido haciendo</w:t>
      </w:r>
      <w:r w:rsidR="00961B98">
        <w:t xml:space="preserve"> desarrollando las siguientes actividades:</w:t>
      </w:r>
    </w:p>
    <w:p w14:paraId="5E5AD4B3" w14:textId="77777777" w:rsidR="00961B98" w:rsidRDefault="00961B98" w:rsidP="00961B98">
      <w:pPr>
        <w:pStyle w:val="Prrafodelista"/>
      </w:pPr>
    </w:p>
    <w:p w14:paraId="5D9EB7FC" w14:textId="77777777" w:rsidR="00961B98" w:rsidRDefault="00961B98" w:rsidP="00961B98">
      <w:pPr>
        <w:pStyle w:val="Prrafodelista"/>
        <w:numPr>
          <w:ilvl w:val="0"/>
          <w:numId w:val="5"/>
        </w:numPr>
      </w:pPr>
      <w:r>
        <w:t>L</w:t>
      </w:r>
      <w:r w:rsidR="00A91AD5">
        <w:t xml:space="preserve">a actualización de la señalética de la carrera 4 con calle 12 1 </w:t>
      </w:r>
      <w:proofErr w:type="spellStart"/>
      <w:r w:rsidR="00A91AD5">
        <w:t>mogador</w:t>
      </w:r>
      <w:proofErr w:type="spellEnd"/>
      <w:r w:rsidR="00A91AD5">
        <w:t xml:space="preserve"> el pasado 15 de agosto de 2022 en jornadas laborales.</w:t>
      </w:r>
    </w:p>
    <w:p w14:paraId="2D051A09" w14:textId="77777777" w:rsidR="00961B98" w:rsidRDefault="00961B98" w:rsidP="00961B98">
      <w:pPr>
        <w:pStyle w:val="Prrafodelista"/>
        <w:ind w:left="1500"/>
      </w:pPr>
    </w:p>
    <w:p w14:paraId="37C49CCB" w14:textId="77777777" w:rsidR="00961B98" w:rsidRDefault="00A91AD5" w:rsidP="00961B98">
      <w:pPr>
        <w:pStyle w:val="Prrafodelista"/>
        <w:numPr>
          <w:ilvl w:val="0"/>
          <w:numId w:val="5"/>
        </w:numPr>
      </w:pPr>
      <w:r>
        <w:t>Actualización de la señalética de la carrera 5 con calle 13 1 panel horizontal el pasado 15 de agosto de 2022</w:t>
      </w:r>
      <w:r w:rsidR="00734509">
        <w:t>.</w:t>
      </w:r>
    </w:p>
    <w:p w14:paraId="0CBFE334" w14:textId="77777777" w:rsidR="00961B98" w:rsidRDefault="00961B98" w:rsidP="00961B98">
      <w:pPr>
        <w:pStyle w:val="Prrafodelista"/>
      </w:pPr>
    </w:p>
    <w:p w14:paraId="387BF1FF" w14:textId="77777777" w:rsidR="00961B98" w:rsidRDefault="00961B98" w:rsidP="00961B98">
      <w:pPr>
        <w:pStyle w:val="Prrafodelista"/>
        <w:ind w:left="1500"/>
      </w:pPr>
    </w:p>
    <w:p w14:paraId="05FF8EA5" w14:textId="77777777" w:rsidR="00961B98" w:rsidRDefault="00734509" w:rsidP="00961B98">
      <w:pPr>
        <w:pStyle w:val="Prrafodelista"/>
        <w:numPr>
          <w:ilvl w:val="0"/>
          <w:numId w:val="5"/>
        </w:numPr>
      </w:pPr>
      <w:r>
        <w:t xml:space="preserve">Jornada de turismo </w:t>
      </w:r>
      <w:r w:rsidR="00961B98">
        <w:t>responsable</w:t>
      </w:r>
      <w:r>
        <w:t xml:space="preserve"> asignada desde el Viceministerio de turismo para el 17 de Septiembre, la cual comprende campaña de limpieza, </w:t>
      </w:r>
      <w:r w:rsidR="00961B98">
        <w:t>sensibilización</w:t>
      </w:r>
      <w:r>
        <w:t xml:space="preserve"> en contra del ESCNNA, venta ilegal de estupefacientes estas acciones todas en las zonas de la Plaza y zonas aleñados.</w:t>
      </w:r>
    </w:p>
    <w:p w14:paraId="380FFC99" w14:textId="77777777" w:rsidR="00961B98" w:rsidRDefault="00961B98" w:rsidP="00961B98">
      <w:pPr>
        <w:pStyle w:val="Prrafodelista"/>
        <w:ind w:left="1500"/>
      </w:pPr>
    </w:p>
    <w:p w14:paraId="585A5D4F" w14:textId="3E5627A8" w:rsidR="00961B98" w:rsidDel="00AF2C76" w:rsidRDefault="00961B98" w:rsidP="00961B98">
      <w:pPr>
        <w:pStyle w:val="Prrafodelista"/>
        <w:ind w:left="1500"/>
        <w:rPr>
          <w:del w:id="97" w:author="Monica Alexandra Vargas Ramirez" w:date="2022-10-06T12:28:00Z"/>
        </w:rPr>
      </w:pPr>
    </w:p>
    <w:p w14:paraId="1DBA96D6" w14:textId="0A3C3E63" w:rsidR="00961B98" w:rsidDel="00AF2C76" w:rsidRDefault="00961B98" w:rsidP="00961B98">
      <w:pPr>
        <w:pStyle w:val="Prrafodelista"/>
        <w:ind w:left="1500"/>
        <w:rPr>
          <w:del w:id="98" w:author="Monica Alexandra Vargas Ramirez" w:date="2022-10-06T12:28:00Z"/>
        </w:rPr>
      </w:pPr>
    </w:p>
    <w:p w14:paraId="1A39623E" w14:textId="44321416" w:rsidR="00961B98" w:rsidDel="00AF2C76" w:rsidRDefault="00961B98" w:rsidP="00961B98">
      <w:pPr>
        <w:pStyle w:val="Prrafodelista"/>
        <w:ind w:left="1500"/>
        <w:rPr>
          <w:del w:id="99" w:author="Monica Alexandra Vargas Ramirez" w:date="2022-10-06T12:28:00Z"/>
        </w:rPr>
      </w:pPr>
    </w:p>
    <w:p w14:paraId="267A977A" w14:textId="50396BB4" w:rsidR="00961B98" w:rsidDel="00AF2C76" w:rsidRDefault="00961B98" w:rsidP="00961B98">
      <w:pPr>
        <w:pStyle w:val="Prrafodelista"/>
        <w:ind w:left="1500"/>
        <w:rPr>
          <w:del w:id="100" w:author="Monica Alexandra Vargas Ramirez" w:date="2022-10-06T12:28:00Z"/>
        </w:rPr>
      </w:pPr>
    </w:p>
    <w:p w14:paraId="4811EA94" w14:textId="45E5BED1" w:rsidR="00961B98" w:rsidDel="00AF2C76" w:rsidRDefault="00961B98" w:rsidP="00961B98">
      <w:pPr>
        <w:pStyle w:val="Prrafodelista"/>
        <w:ind w:left="1500"/>
        <w:rPr>
          <w:del w:id="101" w:author="Monica Alexandra Vargas Ramirez" w:date="2022-10-06T12:28:00Z"/>
        </w:rPr>
      </w:pPr>
    </w:p>
    <w:p w14:paraId="7260FFA3" w14:textId="19D63D62" w:rsidR="00961B98" w:rsidDel="00AF2C76" w:rsidRDefault="00961B98" w:rsidP="00961B98">
      <w:pPr>
        <w:pStyle w:val="Prrafodelista"/>
        <w:ind w:left="1500"/>
        <w:rPr>
          <w:del w:id="102" w:author="Monica Alexandra Vargas Ramirez" w:date="2022-10-06T12:28:00Z"/>
        </w:rPr>
      </w:pPr>
    </w:p>
    <w:p w14:paraId="0E3C022F" w14:textId="4AFD89D4" w:rsidR="00961B98" w:rsidDel="00AF2C76" w:rsidRDefault="00961B98" w:rsidP="00961B98">
      <w:pPr>
        <w:pStyle w:val="Prrafodelista"/>
        <w:ind w:left="1500"/>
        <w:rPr>
          <w:del w:id="103" w:author="Monica Alexandra Vargas Ramirez" w:date="2022-10-06T12:28:00Z"/>
        </w:rPr>
      </w:pPr>
    </w:p>
    <w:p w14:paraId="2F2C8331" w14:textId="7B9D70D0" w:rsidR="00961B98" w:rsidDel="00AF2C76" w:rsidRDefault="00961B98" w:rsidP="00961B98">
      <w:pPr>
        <w:pStyle w:val="Prrafodelista"/>
        <w:ind w:left="1500"/>
        <w:rPr>
          <w:del w:id="104" w:author="Monica Alexandra Vargas Ramirez" w:date="2022-10-06T12:28:00Z"/>
        </w:rPr>
      </w:pPr>
    </w:p>
    <w:p w14:paraId="59B1B887" w14:textId="77777777" w:rsidR="00961B98" w:rsidRDefault="00734509" w:rsidP="00961B98">
      <w:pPr>
        <w:pStyle w:val="Prrafodelista"/>
        <w:numPr>
          <w:ilvl w:val="0"/>
          <w:numId w:val="5"/>
        </w:numPr>
      </w:pPr>
      <w:r>
        <w:t xml:space="preserve">Se </w:t>
      </w:r>
      <w:r w:rsidR="00961B98">
        <w:t>inició</w:t>
      </w:r>
      <w:r>
        <w:t xml:space="preserve"> proceso de alianza con </w:t>
      </w:r>
      <w:proofErr w:type="spellStart"/>
      <w:r>
        <w:t>Asoguías</w:t>
      </w:r>
      <w:proofErr w:type="spellEnd"/>
      <w:r>
        <w:t xml:space="preserve">, operadores turísticos, agencias de viajes que le permitan a este atractivo turístico </w:t>
      </w:r>
      <w:r w:rsidR="00961B98">
        <w:t>cultural</w:t>
      </w:r>
      <w:r>
        <w:t xml:space="preserve"> ser un motivo obligado de visita de los turistas.</w:t>
      </w:r>
    </w:p>
    <w:p w14:paraId="1201090F" w14:textId="77777777" w:rsidR="00961B98" w:rsidRDefault="00961B98" w:rsidP="00961B98">
      <w:pPr>
        <w:pStyle w:val="Prrafodelista"/>
        <w:ind w:left="1500"/>
      </w:pPr>
    </w:p>
    <w:p w14:paraId="4CC53B25" w14:textId="7C84BB0A" w:rsidR="00961B98" w:rsidRDefault="00961B98" w:rsidP="00961B98">
      <w:pPr>
        <w:pStyle w:val="Prrafodelista"/>
        <w:rPr>
          <w:ins w:id="105" w:author="Lucia Maracelly Pineda Rueda" w:date="2022-10-05T11:50:00Z"/>
        </w:rPr>
      </w:pPr>
      <w:r>
        <w:t>Se continuara desarrollando acciones en caminadas para que este atractivo turístico cultural histórico y patrimonial recupere su atractivo natural.</w:t>
      </w:r>
    </w:p>
    <w:p w14:paraId="0B085A62" w14:textId="59197237" w:rsidR="0086081F" w:rsidRDefault="0086081F" w:rsidP="00961B98">
      <w:pPr>
        <w:pStyle w:val="Prrafodelista"/>
      </w:pPr>
      <w:ins w:id="106" w:author="Lucia Maracelly Pineda Rueda" w:date="2022-10-05T11:50:00Z">
        <w:r w:rsidRPr="00E63BB4">
          <w:t>Faltan datos y hechos</w:t>
        </w:r>
        <w:r>
          <w:t xml:space="preserve"> </w:t>
        </w:r>
      </w:ins>
      <w:ins w:id="107" w:author="Monica Alexandra Vargas Ramirez" w:date="2022-10-06T15:05:00Z">
        <w:r w:rsidR="00E63BB4">
          <w:t>Incluir dato proporcionado por el informe de salud de la jornada de limpieza.</w:t>
        </w:r>
      </w:ins>
    </w:p>
    <w:p w14:paraId="457AEB35" w14:textId="77777777" w:rsidR="00A91AD5" w:rsidRDefault="00A91AD5" w:rsidP="00A91AD5">
      <w:pPr>
        <w:pStyle w:val="Prrafodelista"/>
      </w:pPr>
    </w:p>
    <w:p w14:paraId="179E3842" w14:textId="77777777" w:rsidR="00A91AD5" w:rsidRDefault="00A91AD5" w:rsidP="00A91AD5">
      <w:pPr>
        <w:pStyle w:val="Prrafodelista"/>
      </w:pPr>
    </w:p>
    <w:p w14:paraId="2BE0F3F3" w14:textId="77777777" w:rsidR="004C3130" w:rsidRDefault="00961B98" w:rsidP="004C3130">
      <w:pPr>
        <w:pStyle w:val="Prrafodelista"/>
        <w:numPr>
          <w:ilvl w:val="0"/>
          <w:numId w:val="3"/>
        </w:numPr>
        <w:jc w:val="both"/>
      </w:pPr>
      <w:r>
        <w:t xml:space="preserve">UNIDAD ADMINISTRATIVA ESPECIAL DE GESTIÓN DE BIENES Y SERVICIOS, ha </w:t>
      </w:r>
      <w:r w:rsidR="004C3130">
        <w:t xml:space="preserve">venido realizando acciones tales como: lavado y limpieza de 02 (dos) fuentes, limpieza de cajas de paso para la instalación de sus respectivas tapas, marco y tapas para caja de paso o registro, arreglo a tramo hidráulico afectados, instalación de sifones y rejillas, limpieza de </w:t>
      </w:r>
      <w:r w:rsidR="004C3130">
        <w:lastRenderedPageBreak/>
        <w:t xml:space="preserve">los fosos para proceder a realizar las respectivas conexiones de equipo, instalación de marco y puerta al cuarto eléctrico con falleba interna para porta candado, suministro candado de seguridad para los cuartos eléctricos, acometida eléctrica principal para las bombas 390 </w:t>
      </w:r>
      <w:proofErr w:type="spellStart"/>
      <w:r w:rsidR="004C3130">
        <w:t>mt</w:t>
      </w:r>
      <w:proofErr w:type="spellEnd"/>
      <w:r w:rsidR="004C3130">
        <w:t xml:space="preserve"> en cable 10, 12AWG.</w:t>
      </w:r>
    </w:p>
    <w:p w14:paraId="6FFB7F0D" w14:textId="77777777" w:rsidR="004C3130" w:rsidRDefault="004C3130" w:rsidP="004C3130">
      <w:pPr>
        <w:pStyle w:val="Prrafodelista"/>
        <w:jc w:val="both"/>
      </w:pPr>
    </w:p>
    <w:p w14:paraId="1E460465" w14:textId="77777777" w:rsidR="00B925BD" w:rsidRDefault="00961B98" w:rsidP="003022E7">
      <w:pPr>
        <w:pStyle w:val="Prrafodelista"/>
        <w:numPr>
          <w:ilvl w:val="0"/>
          <w:numId w:val="3"/>
        </w:numPr>
        <w:jc w:val="both"/>
      </w:pPr>
      <w:r>
        <w:t>SECRETARIA DE SALUD PÚBLICA</w:t>
      </w:r>
      <w:r w:rsidR="00B925BD">
        <w:t xml:space="preserve"> DE CALI ha desarrollado las siguientes acciones en el entorno de la Plaza de Cayzedo: </w:t>
      </w:r>
    </w:p>
    <w:p w14:paraId="7F23551A" w14:textId="77777777" w:rsidR="00B925BD" w:rsidRDefault="00B925BD" w:rsidP="00B925BD">
      <w:pPr>
        <w:pStyle w:val="Prrafodelista"/>
      </w:pPr>
    </w:p>
    <w:p w14:paraId="0984D26A" w14:textId="77777777" w:rsidR="00961B98" w:rsidRDefault="00B925BD" w:rsidP="00B925BD">
      <w:pPr>
        <w:pStyle w:val="Prrafodelista"/>
        <w:jc w:val="both"/>
      </w:pPr>
      <w:r>
        <w:t xml:space="preserve">1. Acciones con la población trabajadora del sector informal de la </w:t>
      </w:r>
      <w:proofErr w:type="spellStart"/>
      <w:r>
        <w:t>econocía</w:t>
      </w:r>
      <w:proofErr w:type="spellEnd"/>
      <w:r>
        <w:t xml:space="preserve">, por parte del grupo de Salud Pública con enfoque diferencial desde el equipo de adultez y vejez y la dimensión de salud y ámbito laboral. </w:t>
      </w:r>
    </w:p>
    <w:p w14:paraId="4788EBAC" w14:textId="77777777" w:rsidR="00B925BD" w:rsidRDefault="00B925BD" w:rsidP="00B925BD">
      <w:pPr>
        <w:pStyle w:val="Prrafodelista"/>
      </w:pPr>
    </w:p>
    <w:p w14:paraId="6AC6040B" w14:textId="0402917A" w:rsidR="00B925BD" w:rsidRDefault="00B925BD" w:rsidP="00B925BD">
      <w:pPr>
        <w:pStyle w:val="Prrafodelista"/>
        <w:jc w:val="both"/>
        <w:rPr>
          <w:ins w:id="108" w:author="Monica Alexandra Vargas Ramirez" w:date="2022-10-06T15:10:00Z"/>
        </w:rPr>
      </w:pPr>
      <w:r>
        <w:t>2. concentración y programación de la jornada integral, intersectorial y comunitaria a realizarse en la Plaza de Cayzedo, propuesta por el comité Municipal entornos para la vida, liderada por parte del grupo de salud ambiental -  equipo entornos para la vida.</w:t>
      </w:r>
      <w:ins w:id="109" w:author="Monica Alexandra Vargas Ramirez" w:date="2022-10-06T15:06:00Z">
        <w:r w:rsidR="00E63BB4">
          <w:t xml:space="preserve"> Incluir datos de informe </w:t>
        </w:r>
      </w:ins>
      <w:ins w:id="110" w:author="Monica Alexandra Vargas Ramirez" w:date="2022-10-06T15:10:00Z">
        <w:r w:rsidR="00E63BB4">
          <w:t>de la jornada del 16 de agosto y la del 17 de sept.</w:t>
        </w:r>
      </w:ins>
    </w:p>
    <w:p w14:paraId="63385ADC" w14:textId="77777777" w:rsidR="00E63BB4" w:rsidRDefault="00E63BB4" w:rsidP="00B925BD">
      <w:pPr>
        <w:pStyle w:val="Prrafodelista"/>
        <w:jc w:val="both"/>
      </w:pPr>
    </w:p>
    <w:p w14:paraId="4995FCAD" w14:textId="77777777" w:rsidR="00282BCD" w:rsidRDefault="00282BCD" w:rsidP="00B925BD">
      <w:pPr>
        <w:pStyle w:val="Prrafodelista"/>
        <w:jc w:val="both"/>
      </w:pPr>
    </w:p>
    <w:p w14:paraId="1A0B5B3B" w14:textId="77777777" w:rsidR="00282BCD" w:rsidRDefault="00282BCD" w:rsidP="00B925BD">
      <w:pPr>
        <w:pStyle w:val="Prrafodelista"/>
        <w:jc w:val="both"/>
      </w:pPr>
    </w:p>
    <w:p w14:paraId="40B7ACDE" w14:textId="77777777" w:rsidR="00282BCD" w:rsidRDefault="00282BCD" w:rsidP="00B925BD">
      <w:pPr>
        <w:pStyle w:val="Prrafodelista"/>
        <w:jc w:val="both"/>
      </w:pPr>
    </w:p>
    <w:p w14:paraId="616F9098" w14:textId="77777777" w:rsidR="00282BCD" w:rsidRDefault="00282BCD" w:rsidP="00B925BD">
      <w:pPr>
        <w:pStyle w:val="Prrafodelista"/>
        <w:jc w:val="both"/>
      </w:pPr>
    </w:p>
    <w:p w14:paraId="100B1028" w14:textId="77777777" w:rsidR="00282BCD" w:rsidRDefault="00282BCD" w:rsidP="00B925BD">
      <w:pPr>
        <w:pStyle w:val="Prrafodelista"/>
        <w:jc w:val="both"/>
      </w:pPr>
    </w:p>
    <w:p w14:paraId="13778874" w14:textId="77777777" w:rsidR="00282BCD" w:rsidRDefault="00282BCD" w:rsidP="00B925BD">
      <w:pPr>
        <w:pStyle w:val="Prrafodelista"/>
        <w:jc w:val="both"/>
      </w:pPr>
    </w:p>
    <w:p w14:paraId="6BBA8D46" w14:textId="77777777" w:rsidR="00282BCD" w:rsidRDefault="00282BCD" w:rsidP="00B925BD">
      <w:pPr>
        <w:pStyle w:val="Prrafodelista"/>
        <w:jc w:val="both"/>
      </w:pPr>
    </w:p>
    <w:p w14:paraId="6ECAAD0A" w14:textId="77777777" w:rsidR="00282BCD" w:rsidRDefault="00282BCD" w:rsidP="00B925BD">
      <w:pPr>
        <w:pStyle w:val="Prrafodelista"/>
        <w:jc w:val="both"/>
      </w:pPr>
    </w:p>
    <w:p w14:paraId="705D4726" w14:textId="691EBED4" w:rsidR="00282BCD" w:rsidDel="00AF2C76" w:rsidRDefault="00282BCD" w:rsidP="00B925BD">
      <w:pPr>
        <w:pStyle w:val="Prrafodelista"/>
        <w:jc w:val="both"/>
        <w:rPr>
          <w:del w:id="111" w:author="Monica Alexandra Vargas Ramirez" w:date="2022-10-06T12:33:00Z"/>
        </w:rPr>
      </w:pPr>
    </w:p>
    <w:p w14:paraId="457F7A03" w14:textId="5B8BACDF" w:rsidR="00282BCD" w:rsidDel="00AF2C76" w:rsidRDefault="00282BCD" w:rsidP="00B925BD">
      <w:pPr>
        <w:pStyle w:val="Prrafodelista"/>
        <w:jc w:val="both"/>
        <w:rPr>
          <w:del w:id="112" w:author="Monica Alexandra Vargas Ramirez" w:date="2022-10-06T12:33:00Z"/>
        </w:rPr>
      </w:pPr>
    </w:p>
    <w:p w14:paraId="46788CA5" w14:textId="1873C965" w:rsidR="00282BCD" w:rsidDel="00AF2C76" w:rsidRDefault="00282BCD" w:rsidP="00B925BD">
      <w:pPr>
        <w:pStyle w:val="Prrafodelista"/>
        <w:jc w:val="both"/>
        <w:rPr>
          <w:del w:id="113" w:author="Monica Alexandra Vargas Ramirez" w:date="2022-10-06T12:33:00Z"/>
        </w:rPr>
      </w:pPr>
    </w:p>
    <w:p w14:paraId="19B881B1" w14:textId="2D01EE20" w:rsidR="00282BCD" w:rsidDel="00AF2C76" w:rsidRDefault="00282BCD" w:rsidP="00B925BD">
      <w:pPr>
        <w:pStyle w:val="Prrafodelista"/>
        <w:jc w:val="both"/>
        <w:rPr>
          <w:del w:id="114" w:author="Monica Alexandra Vargas Ramirez" w:date="2022-10-06T12:33:00Z"/>
        </w:rPr>
      </w:pPr>
    </w:p>
    <w:p w14:paraId="56541E6B" w14:textId="3E191193" w:rsidR="00282BCD" w:rsidDel="00AF2C76" w:rsidRDefault="00282BCD" w:rsidP="00B925BD">
      <w:pPr>
        <w:pStyle w:val="Prrafodelista"/>
        <w:jc w:val="both"/>
        <w:rPr>
          <w:del w:id="115" w:author="Monica Alexandra Vargas Ramirez" w:date="2022-10-06T12:33:00Z"/>
        </w:rPr>
      </w:pPr>
    </w:p>
    <w:p w14:paraId="741FD4C5" w14:textId="62C406F9" w:rsidR="00282BCD" w:rsidDel="00AF2C76" w:rsidRDefault="00282BCD" w:rsidP="00B925BD">
      <w:pPr>
        <w:pStyle w:val="Prrafodelista"/>
        <w:jc w:val="both"/>
        <w:rPr>
          <w:del w:id="116" w:author="Monica Alexandra Vargas Ramirez" w:date="2022-10-06T12:33:00Z"/>
        </w:rPr>
      </w:pPr>
    </w:p>
    <w:p w14:paraId="04328AF9" w14:textId="77777777" w:rsidR="00282BCD" w:rsidRDefault="00282BCD" w:rsidP="00B925BD">
      <w:pPr>
        <w:pStyle w:val="Prrafodelista"/>
        <w:jc w:val="both"/>
      </w:pPr>
      <w:r>
        <w:rPr>
          <w:noProof/>
          <w:lang w:eastAsia="es-CO"/>
        </w:rPr>
        <mc:AlternateContent>
          <mc:Choice Requires="wps">
            <w:drawing>
              <wp:anchor distT="0" distB="0" distL="114300" distR="114300" simplePos="0" relativeHeight="251659264" behindDoc="0" locked="0" layoutInCell="1" allowOverlap="1" wp14:anchorId="4777F0CF" wp14:editId="5F5E055F">
                <wp:simplePos x="0" y="0"/>
                <wp:positionH relativeFrom="column">
                  <wp:posOffset>480695</wp:posOffset>
                </wp:positionH>
                <wp:positionV relativeFrom="paragraph">
                  <wp:posOffset>68580</wp:posOffset>
                </wp:positionV>
                <wp:extent cx="2466975" cy="1685925"/>
                <wp:effectExtent l="19050" t="19050" r="28575" b="28575"/>
                <wp:wrapNone/>
                <wp:docPr id="4" name="4 Rectángulo"/>
                <wp:cNvGraphicFramePr/>
                <a:graphic xmlns:a="http://schemas.openxmlformats.org/drawingml/2006/main">
                  <a:graphicData uri="http://schemas.microsoft.com/office/word/2010/wordprocessingShape">
                    <wps:wsp>
                      <wps:cNvSpPr/>
                      <wps:spPr>
                        <a:xfrm>
                          <a:off x="0" y="0"/>
                          <a:ext cx="2466975" cy="16859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2236DA5" id="4 Rectángulo" o:spid="_x0000_s1026" style="position:absolute;margin-left:37.85pt;margin-top:5.4pt;width:194.2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" filled="f" strokecolor="black [3213]" strokeweight="3pt"/>
            </w:pict>
          </mc:Fallback>
        </mc:AlternateContent>
      </w:r>
    </w:p>
    <w:p w14:paraId="220A1A3F" w14:textId="77777777" w:rsidR="00282BCD" w:rsidRDefault="00282BCD" w:rsidP="00B925BD">
      <w:pPr>
        <w:pStyle w:val="Prrafodelista"/>
        <w:jc w:val="both"/>
      </w:pPr>
    </w:p>
    <w:p w14:paraId="789DA7AB" w14:textId="77777777" w:rsidR="00282BCD" w:rsidRDefault="009B590D" w:rsidP="00B925BD">
      <w:pPr>
        <w:pStyle w:val="Prrafodelista"/>
        <w:jc w:val="both"/>
      </w:pPr>
      <w:r>
        <w:rPr>
          <w:noProof/>
          <w:lang w:eastAsia="es-CO"/>
        </w:rPr>
        <mc:AlternateContent>
          <mc:Choice Requires="wps">
            <w:drawing>
              <wp:anchor distT="0" distB="0" distL="114300" distR="114300" simplePos="0" relativeHeight="251676672" behindDoc="0" locked="0" layoutInCell="1" allowOverlap="1" wp14:anchorId="3500F4FD" wp14:editId="00C361D6">
                <wp:simplePos x="0" y="0"/>
                <wp:positionH relativeFrom="column">
                  <wp:posOffset>4319270</wp:posOffset>
                </wp:positionH>
                <wp:positionV relativeFrom="paragraph">
                  <wp:posOffset>108585</wp:posOffset>
                </wp:positionV>
                <wp:extent cx="2238375" cy="1403985"/>
                <wp:effectExtent l="19050" t="19050" r="28575" b="190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3985"/>
                        </a:xfrm>
                        <a:prstGeom prst="rect">
                          <a:avLst/>
                        </a:prstGeom>
                        <a:solidFill>
                          <a:srgbClr val="FFFFFF"/>
                        </a:solidFill>
                        <a:ln w="38100">
                          <a:solidFill>
                            <a:srgbClr val="000000"/>
                          </a:solidFill>
                          <a:miter lim="800000"/>
                          <a:headEnd/>
                          <a:tailEnd/>
                        </a:ln>
                      </wps:spPr>
                      <wps:txbx>
                        <w:txbxContent>
                          <w:p w14:paraId="1EEAB4A4" w14:textId="77777777" w:rsidR="009B590D" w:rsidRDefault="009B590D" w:rsidP="009B590D">
                            <w:r>
                              <w:t>Desarrollo Económico</w:t>
                            </w:r>
                          </w:p>
                          <w:p w14:paraId="2D20AF2D" w14:textId="77777777" w:rsidR="009B590D" w:rsidRDefault="009B590D" w:rsidP="009B590D">
                            <w:r>
                              <w:t>Bienestar social</w:t>
                            </w:r>
                          </w:p>
                          <w:p w14:paraId="59ED22A5" w14:textId="77777777" w:rsidR="009B590D" w:rsidRDefault="009B590D" w:rsidP="009B590D">
                            <w:r>
                              <w:t>Secretaria de salud</w:t>
                            </w:r>
                          </w:p>
                          <w:p w14:paraId="7956F0D9" w14:textId="77777777" w:rsidR="009B590D" w:rsidRDefault="009B590D" w:rsidP="009B590D">
                            <w:r>
                              <w:t>Espacio Público (Planeación)</w:t>
                            </w:r>
                          </w:p>
                          <w:p w14:paraId="1762BE07" w14:textId="77777777" w:rsidR="009B590D" w:rsidRDefault="009B590D" w:rsidP="009B590D">
                            <w:r>
                              <w:t>Seguridad y Justicia</w:t>
                            </w:r>
                          </w:p>
                          <w:p w14:paraId="4220DC7F" w14:textId="77777777" w:rsidR="009B590D" w:rsidRDefault="009B590D" w:rsidP="009B590D">
                            <w:r>
                              <w:t>Sisbén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500F4FD" id="_x0000_t202" coordsize="21600,21600" o:spt="202" path="m,l,21600r21600,l21600,xe">
                <v:stroke joinstyle="miter"/>
                <v:path gradientshapeok="t" o:connecttype="rect"/>
              </v:shapetype>
              <v:shape id="Cuadro de texto 2" o:spid="_x0000_s1026" type="#_x0000_t202" style="position:absolute;left:0;text-align:left;margin-left:340.1pt;margin-top:8.55pt;width:176.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" strokeweight="3pt">
                <v:textbox style="mso-fit-shape-to-text:t">
                  <w:txbxContent>
                    <w:p w14:paraId="1EEAB4A4" w14:textId="77777777" w:rsidR="009B590D" w:rsidRDefault="009B590D" w:rsidP="009B590D">
                      <w:r>
                        <w:t>Desarrollo Económico</w:t>
                      </w:r>
                    </w:p>
                    <w:p w14:paraId="2D20AF2D" w14:textId="77777777" w:rsidR="009B590D" w:rsidRDefault="009B590D" w:rsidP="009B590D">
                      <w:r>
                        <w:t>Bienestar social</w:t>
                      </w:r>
                    </w:p>
                    <w:p w14:paraId="59ED22A5" w14:textId="77777777" w:rsidR="009B590D" w:rsidRDefault="009B590D" w:rsidP="009B590D">
                      <w:r>
                        <w:t>Secretaria de salud</w:t>
                      </w:r>
                    </w:p>
                    <w:p w14:paraId="7956F0D9" w14:textId="77777777" w:rsidR="009B590D" w:rsidRDefault="009B590D" w:rsidP="009B590D">
                      <w:r>
                        <w:t>Espacio Público (Planeación)</w:t>
                      </w:r>
                    </w:p>
                    <w:p w14:paraId="1762BE07" w14:textId="77777777" w:rsidR="009B590D" w:rsidRDefault="009B590D" w:rsidP="009B590D">
                      <w:r>
                        <w:t>Seguridad y Justicia</w:t>
                      </w:r>
                    </w:p>
                    <w:p w14:paraId="4220DC7F" w14:textId="77777777" w:rsidR="009B590D" w:rsidRDefault="009B590D" w:rsidP="009B590D">
                      <w:r>
                        <w:t>Sisbén</w:t>
                      </w:r>
                    </w:p>
                  </w:txbxContent>
                </v:textbox>
              </v:shape>
            </w:pict>
          </mc:Fallback>
        </mc:AlternateContent>
      </w:r>
    </w:p>
    <w:p w14:paraId="53364195" w14:textId="77777777" w:rsidR="00C84189" w:rsidRDefault="00C84189" w:rsidP="00C84189">
      <w:pPr>
        <w:jc w:val="both"/>
      </w:pPr>
    </w:p>
    <w:p w14:paraId="637ED1B6" w14:textId="77777777" w:rsidR="00C75764" w:rsidRDefault="00C75764" w:rsidP="00C84189">
      <w:pPr>
        <w:jc w:val="both"/>
      </w:pPr>
      <w:r>
        <w:rPr>
          <w:noProof/>
          <w:lang w:eastAsia="es-CO"/>
        </w:rPr>
        <mc:AlternateContent>
          <mc:Choice Requires="wps">
            <w:drawing>
              <wp:anchor distT="0" distB="0" distL="114300" distR="114300" simplePos="0" relativeHeight="251674624" behindDoc="0" locked="0" layoutInCell="1" allowOverlap="1" wp14:anchorId="628CECA3" wp14:editId="535F1543">
                <wp:simplePos x="0" y="0"/>
                <wp:positionH relativeFrom="column">
                  <wp:posOffset>2680970</wp:posOffset>
                </wp:positionH>
                <wp:positionV relativeFrom="paragraph">
                  <wp:posOffset>5387340</wp:posOffset>
                </wp:positionV>
                <wp:extent cx="1933575" cy="1113155"/>
                <wp:effectExtent l="0" t="19050" r="47625" b="29845"/>
                <wp:wrapNone/>
                <wp:docPr id="15" name="15 Flecha derecha"/>
                <wp:cNvGraphicFramePr/>
                <a:graphic xmlns:a="http://schemas.openxmlformats.org/drawingml/2006/main">
                  <a:graphicData uri="http://schemas.microsoft.com/office/word/2010/wordprocessingShape">
                    <wps:wsp>
                      <wps:cNvSpPr/>
                      <wps:spPr>
                        <a:xfrm>
                          <a:off x="0" y="0"/>
                          <a:ext cx="1933575" cy="11131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6ED36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5 Flecha derecha" o:spid="_x0000_s1026" type="#_x0000_t13" style="position:absolute;margin-left:211.1pt;margin-top:424.2pt;width:152.25pt;height:8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" adj="15382" fillcolor="black [3200]" strokecolor="black [1600]" strokeweight="1pt"/>
            </w:pict>
          </mc:Fallback>
        </mc:AlternateContent>
      </w:r>
      <w:r w:rsidR="00C84189">
        <w:rPr>
          <w:noProof/>
          <w:lang w:eastAsia="es-CO"/>
        </w:rPr>
        <mc:AlternateContent>
          <mc:Choice Requires="wps">
            <w:drawing>
              <wp:anchor distT="0" distB="0" distL="114300" distR="114300" simplePos="0" relativeHeight="251682816" behindDoc="0" locked="0" layoutInCell="1" allowOverlap="1" wp14:anchorId="01BF8DCD" wp14:editId="2CAF9883">
                <wp:simplePos x="0" y="0"/>
                <wp:positionH relativeFrom="column">
                  <wp:posOffset>4338320</wp:posOffset>
                </wp:positionH>
                <wp:positionV relativeFrom="paragraph">
                  <wp:posOffset>5196840</wp:posOffset>
                </wp:positionV>
                <wp:extent cx="2305050" cy="1403985"/>
                <wp:effectExtent l="19050" t="19050" r="19050" b="190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solidFill>
                          <a:srgbClr val="FFFFFF"/>
                        </a:solidFill>
                        <a:ln w="38100">
                          <a:solidFill>
                            <a:srgbClr val="000000"/>
                          </a:solidFill>
                          <a:miter lim="800000"/>
                          <a:headEnd/>
                          <a:tailEnd/>
                        </a:ln>
                      </wps:spPr>
                      <wps:txbx>
                        <w:txbxContent>
                          <w:p w14:paraId="0500CF01" w14:textId="77777777" w:rsidR="00C84189" w:rsidRDefault="00C84189" w:rsidP="00C84189">
                            <w:r>
                              <w:t>Diálogo vinculativo con los actores de la plaza de cayzedo</w:t>
                            </w:r>
                          </w:p>
                          <w:p w14:paraId="0B11FE89" w14:textId="77777777" w:rsidR="00C84189" w:rsidRDefault="00C84189" w:rsidP="00C84189">
                            <w:r>
                              <w:t xml:space="preserve">4.1 Recicladores y vendedores informales </w:t>
                            </w:r>
                          </w:p>
                          <w:p w14:paraId="4C5E7579" w14:textId="77777777" w:rsidR="00C84189" w:rsidRDefault="00C84189" w:rsidP="00C84189">
                            <w:r>
                              <w:t>(salud- desarrollo económico- espacio público y cultura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BF8DCD" id="_x0000_s1027" type="#_x0000_t202" style="position:absolute;left:0;text-align:left;margin-left:341.6pt;margin-top:409.2pt;width:181.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" strokeweight="3pt">
                <v:textbox style="mso-fit-shape-to-text:t">
                  <w:txbxContent>
                    <w:p w14:paraId="0500CF01" w14:textId="77777777" w:rsidR="00C84189" w:rsidRDefault="00C84189" w:rsidP="00C84189">
                      <w:r>
                        <w:t>Diálogo vinculativo con los actores de la plaza de cayzedo</w:t>
                      </w:r>
                    </w:p>
                    <w:p w14:paraId="0B11FE89" w14:textId="77777777" w:rsidR="00C84189" w:rsidRDefault="00C84189" w:rsidP="00C84189">
                      <w:r>
                        <w:t xml:space="preserve">4.1 Recicladores y vendedores informales </w:t>
                      </w:r>
                    </w:p>
                    <w:p w14:paraId="4C5E7579" w14:textId="77777777" w:rsidR="00C84189" w:rsidRDefault="00C84189" w:rsidP="00C84189">
                      <w:r>
                        <w:t>(salud- desarrollo económico- espacio público y cultura</w:t>
                      </w:r>
                    </w:p>
                  </w:txbxContent>
                </v:textbox>
              </v:shape>
            </w:pict>
          </mc:Fallback>
        </mc:AlternateContent>
      </w:r>
      <w:r w:rsidR="009B590D">
        <w:rPr>
          <w:noProof/>
          <w:lang w:eastAsia="es-CO"/>
        </w:rPr>
        <mc:AlternateContent>
          <mc:Choice Requires="wps">
            <w:drawing>
              <wp:anchor distT="0" distB="0" distL="114300" distR="114300" simplePos="0" relativeHeight="251671552" behindDoc="0" locked="0" layoutInCell="1" allowOverlap="1" wp14:anchorId="677AA56B" wp14:editId="6728E3D1">
                <wp:simplePos x="0" y="0"/>
                <wp:positionH relativeFrom="column">
                  <wp:posOffset>2776220</wp:posOffset>
                </wp:positionH>
                <wp:positionV relativeFrom="paragraph">
                  <wp:posOffset>142875</wp:posOffset>
                </wp:positionV>
                <wp:extent cx="1714500" cy="1104900"/>
                <wp:effectExtent l="0" t="19050" r="38100" b="38100"/>
                <wp:wrapNone/>
                <wp:docPr id="11" name="11 Flecha derecha"/>
                <wp:cNvGraphicFramePr/>
                <a:graphic xmlns:a="http://schemas.openxmlformats.org/drawingml/2006/main">
                  <a:graphicData uri="http://schemas.microsoft.com/office/word/2010/wordprocessingShape">
                    <wps:wsp>
                      <wps:cNvSpPr/>
                      <wps:spPr>
                        <a:xfrm>
                          <a:off x="0" y="0"/>
                          <a:ext cx="1714500" cy="1104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95189AD" id="11 Flecha derecha" o:spid="_x0000_s1026" type="#_x0000_t13" style="position:absolute;margin-left:218.6pt;margin-top:11.25pt;width:135pt;height:8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" adj="14640" fillcolor="black [3200]" strokecolor="black [1600]" strokeweight="1pt"/>
            </w:pict>
          </mc:Fallback>
        </mc:AlternateContent>
      </w:r>
      <w:r w:rsidR="00282BCD">
        <w:rPr>
          <w:noProof/>
          <w:lang w:eastAsia="es-CO"/>
        </w:rPr>
        <mc:AlternateContent>
          <mc:Choice Requires="wps">
            <w:drawing>
              <wp:anchor distT="0" distB="0" distL="114300" distR="114300" simplePos="0" relativeHeight="251661312" behindDoc="0" locked="0" layoutInCell="1" allowOverlap="1" wp14:anchorId="26B8C2FC" wp14:editId="191D1344">
                <wp:simplePos x="0" y="0"/>
                <wp:positionH relativeFrom="column">
                  <wp:posOffset>566420</wp:posOffset>
                </wp:positionH>
                <wp:positionV relativeFrom="paragraph">
                  <wp:posOffset>133350</wp:posOffset>
                </wp:positionV>
                <wp:extent cx="220980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3985"/>
                        </a:xfrm>
                        <a:prstGeom prst="rect">
                          <a:avLst/>
                        </a:prstGeom>
                        <a:solidFill>
                          <a:srgbClr val="FFFFFF"/>
                        </a:solidFill>
                        <a:ln w="9525">
                          <a:noFill/>
                          <a:miter lim="800000"/>
                          <a:headEnd/>
                          <a:tailEnd/>
                        </a:ln>
                      </wps:spPr>
                      <wps:txbx>
                        <w:txbxContent>
                          <w:p w14:paraId="0B7CCC48" w14:textId="77777777" w:rsidR="00282BCD" w:rsidRPr="00282BCD" w:rsidRDefault="00282BCD" w:rsidP="00282BCD">
                            <w:pPr>
                              <w:jc w:val="center"/>
                            </w:pPr>
                            <w:r w:rsidRPr="00282BCD">
                              <w:t>LEVANTAMIENTO DE ACCIONES DE INTERVENCIÓN A</w:t>
                            </w:r>
                            <w:r w:rsidRPr="00282BCD">
                              <w:cr/>
                              <w:t>POBLACION VULNERABLE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B8C2FC" id="_x0000_s1028" type="#_x0000_t202" style="position:absolute;left:0;text-align:left;margin-left:44.6pt;margin-top:10.5pt;width:17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" stroked="f">
                <v:textbox style="mso-fit-shape-to-text:t">
                  <w:txbxContent>
                    <w:p w14:paraId="0B7CCC48" w14:textId="77777777" w:rsidR="00282BCD" w:rsidRPr="00282BCD" w:rsidRDefault="00282BCD" w:rsidP="00282BCD">
                      <w:pPr>
                        <w:jc w:val="center"/>
                      </w:pPr>
                      <w:r w:rsidRPr="00282BCD">
                        <w:t>LEVANTAMIENTO DE ACCIONES DE INTERVENCIÓN A</w:t>
                      </w:r>
                      <w:r w:rsidRPr="00282BCD">
                        <w:cr/>
                        <w:t>POBLACION VULNERABLE</w:t>
                      </w:r>
                    </w:p>
                  </w:txbxContent>
                </v:textbox>
              </v:shape>
            </w:pict>
          </mc:Fallback>
        </mc:AlternateContent>
      </w:r>
      <w:r w:rsidR="00C84189">
        <w:rPr>
          <w:noProof/>
          <w:lang w:eastAsia="es-CO"/>
        </w:rPr>
        <mc:AlternateContent>
          <mc:Choice Requires="wps">
            <w:drawing>
              <wp:anchor distT="0" distB="0" distL="114300" distR="114300" simplePos="0" relativeHeight="251680768" behindDoc="0" locked="0" layoutInCell="1" allowOverlap="1" wp14:anchorId="0B78E9C1" wp14:editId="38AC409E">
                <wp:simplePos x="0" y="0"/>
                <wp:positionH relativeFrom="column">
                  <wp:posOffset>4337685</wp:posOffset>
                </wp:positionH>
                <wp:positionV relativeFrom="paragraph">
                  <wp:posOffset>3187065</wp:posOffset>
                </wp:positionV>
                <wp:extent cx="2238375" cy="1343025"/>
                <wp:effectExtent l="19050" t="19050" r="28575" b="285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343025"/>
                        </a:xfrm>
                        <a:prstGeom prst="rect">
                          <a:avLst/>
                        </a:prstGeom>
                        <a:solidFill>
                          <a:srgbClr val="FFFFFF"/>
                        </a:solidFill>
                        <a:ln w="38100">
                          <a:solidFill>
                            <a:srgbClr val="000000"/>
                          </a:solidFill>
                          <a:miter lim="800000"/>
                          <a:headEnd/>
                          <a:tailEnd/>
                        </a:ln>
                      </wps:spPr>
                      <wps:txbx>
                        <w:txbxContent>
                          <w:p w14:paraId="4B2CC984" w14:textId="77777777" w:rsidR="009B590D" w:rsidRDefault="009B590D" w:rsidP="009B590D">
                            <w:r>
                              <w:t>Taller de Espacio Público</w:t>
                            </w:r>
                          </w:p>
                          <w:p w14:paraId="103B99AF" w14:textId="77777777" w:rsidR="009B590D" w:rsidRDefault="009B590D" w:rsidP="009B590D">
                            <w:r>
                              <w:t xml:space="preserve">Junio 16 y 17 de 2022 </w:t>
                            </w:r>
                          </w:p>
                          <w:p w14:paraId="5983820C" w14:textId="77777777" w:rsidR="009B590D" w:rsidRDefault="009B590D" w:rsidP="009B590D">
                            <w:r>
                              <w:t xml:space="preserve"> Talleres de </w:t>
                            </w:r>
                            <w:proofErr w:type="spellStart"/>
                            <w:r>
                              <w:t>co</w:t>
                            </w:r>
                            <w:proofErr w:type="spellEnd"/>
                            <w:r>
                              <w:t xml:space="preserve"> diseño colectivo</w:t>
                            </w:r>
                          </w:p>
                          <w:p w14:paraId="2520FE65" w14:textId="77777777" w:rsidR="009B590D" w:rsidRDefault="009B590D" w:rsidP="009B590D">
                            <w:r>
                              <w:t>Reuniones comunidad----buscar fechas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78E9C1" id="_x0000_s1029" type="#_x0000_t202" style="position:absolute;left:0;text-align:left;margin-left:341.55pt;margin-top:250.95pt;width:176.25pt;height:10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" strokeweight="3pt">
                <v:textbox>
                  <w:txbxContent>
                    <w:p w14:paraId="4B2CC984" w14:textId="77777777" w:rsidR="009B590D" w:rsidRDefault="009B590D" w:rsidP="009B590D">
                      <w:r>
                        <w:t>Taller de Espacio Público</w:t>
                      </w:r>
                    </w:p>
                    <w:p w14:paraId="103B99AF" w14:textId="77777777" w:rsidR="009B590D" w:rsidRDefault="009B590D" w:rsidP="009B590D">
                      <w:r>
                        <w:t xml:space="preserve">Junio 16 y 17 de 2022 </w:t>
                      </w:r>
                    </w:p>
                    <w:p w14:paraId="5983820C" w14:textId="77777777" w:rsidR="009B590D" w:rsidRDefault="009B590D" w:rsidP="009B590D">
                      <w:r>
                        <w:t xml:space="preserve"> Talleres de </w:t>
                      </w:r>
                      <w:proofErr w:type="spellStart"/>
                      <w:r>
                        <w:t>co</w:t>
                      </w:r>
                      <w:proofErr w:type="spellEnd"/>
                      <w:r>
                        <w:t xml:space="preserve"> diseño colectivo</w:t>
                      </w:r>
                    </w:p>
                    <w:p w14:paraId="2520FE65" w14:textId="77777777" w:rsidR="009B590D" w:rsidRDefault="009B590D" w:rsidP="009B590D">
                      <w:r>
                        <w:t>Reuniones comunidad----buscar fechas</w:t>
                      </w:r>
                    </w:p>
                  </w:txbxContent>
                </v:textbox>
              </v:shape>
            </w:pict>
          </mc:Fallback>
        </mc:AlternateContent>
      </w:r>
      <w:r w:rsidR="00C84189">
        <w:rPr>
          <w:noProof/>
          <w:lang w:eastAsia="es-CO"/>
        </w:rPr>
        <mc:AlternateContent>
          <mc:Choice Requires="wps">
            <w:drawing>
              <wp:anchor distT="0" distB="0" distL="114300" distR="114300" simplePos="0" relativeHeight="251673600" behindDoc="0" locked="0" layoutInCell="1" allowOverlap="1" wp14:anchorId="4337CD62" wp14:editId="4ECEF63A">
                <wp:simplePos x="0" y="0"/>
                <wp:positionH relativeFrom="column">
                  <wp:posOffset>2728595</wp:posOffset>
                </wp:positionH>
                <wp:positionV relativeFrom="paragraph">
                  <wp:posOffset>3501390</wp:posOffset>
                </wp:positionV>
                <wp:extent cx="1819275" cy="1113155"/>
                <wp:effectExtent l="0" t="19050" r="47625" b="29845"/>
                <wp:wrapNone/>
                <wp:docPr id="14" name="14 Flecha derecha"/>
                <wp:cNvGraphicFramePr/>
                <a:graphic xmlns:a="http://schemas.openxmlformats.org/drawingml/2006/main">
                  <a:graphicData uri="http://schemas.microsoft.com/office/word/2010/wordprocessingShape">
                    <wps:wsp>
                      <wps:cNvSpPr/>
                      <wps:spPr>
                        <a:xfrm>
                          <a:off x="0" y="0"/>
                          <a:ext cx="1819275" cy="11131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06D1EA1" id="14 Flecha derecha" o:spid="_x0000_s1026" type="#_x0000_t13" style="position:absolute;margin-left:214.85pt;margin-top:275.7pt;width:143.25pt;height:8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" adj="14992" fillcolor="black [3200]" strokecolor="black [1600]" strokeweight="1pt"/>
            </w:pict>
          </mc:Fallback>
        </mc:AlternateContent>
      </w:r>
      <w:r w:rsidR="009B590D">
        <w:rPr>
          <w:noProof/>
          <w:lang w:eastAsia="es-CO"/>
        </w:rPr>
        <mc:AlternateContent>
          <mc:Choice Requires="wps">
            <w:drawing>
              <wp:anchor distT="0" distB="0" distL="114300" distR="114300" simplePos="0" relativeHeight="251678720" behindDoc="0" locked="0" layoutInCell="1" allowOverlap="1" wp14:anchorId="74C8EFCD" wp14:editId="5BA4786B">
                <wp:simplePos x="0" y="0"/>
                <wp:positionH relativeFrom="column">
                  <wp:posOffset>4300220</wp:posOffset>
                </wp:positionH>
                <wp:positionV relativeFrom="paragraph">
                  <wp:posOffset>1329690</wp:posOffset>
                </wp:positionV>
                <wp:extent cx="2257425" cy="1403985"/>
                <wp:effectExtent l="19050" t="19050" r="28575" b="1524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3985"/>
                        </a:xfrm>
                        <a:prstGeom prst="rect">
                          <a:avLst/>
                        </a:prstGeom>
                        <a:solidFill>
                          <a:srgbClr val="FFFFFF"/>
                        </a:solidFill>
                        <a:ln w="38100">
                          <a:solidFill>
                            <a:srgbClr val="000000"/>
                          </a:solidFill>
                          <a:miter lim="800000"/>
                          <a:headEnd/>
                          <a:tailEnd/>
                        </a:ln>
                      </wps:spPr>
                      <wps:txbx>
                        <w:txbxContent>
                          <w:p w14:paraId="200FEDDB" w14:textId="77777777" w:rsidR="009B590D" w:rsidRDefault="009B590D" w:rsidP="009B590D">
                            <w:r>
                              <w:t>Habitantes de calle. Bienestar social</w:t>
                            </w:r>
                          </w:p>
                          <w:p w14:paraId="1E24B650" w14:textId="77777777" w:rsidR="009B590D" w:rsidRDefault="009B590D" w:rsidP="009B590D">
                            <w:r>
                              <w:t>Vendedores Ambulantes: seguridad y justicia</w:t>
                            </w:r>
                          </w:p>
                          <w:p w14:paraId="0172E70B" w14:textId="77777777" w:rsidR="009B590D" w:rsidRDefault="009B590D" w:rsidP="009B590D">
                            <w:r>
                              <w:t>Recicladores y vendedores informales: secretaria de salud</w:t>
                            </w:r>
                          </w:p>
                          <w:p w14:paraId="30164B84" w14:textId="77777777" w:rsidR="009B590D" w:rsidRDefault="009B590D" w:rsidP="009B590D">
                            <w:r>
                              <w:t xml:space="preserve"> Trabajadoras Sexuales: Policía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4C8EFCD" id="_x0000_s1030" type="#_x0000_t202" style="position:absolute;left:0;text-align:left;margin-left:338.6pt;margin-top:104.7pt;width:177.7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" strokeweight="3pt">
                <v:textbox style="mso-fit-shape-to-text:t">
                  <w:txbxContent>
                    <w:p w14:paraId="200FEDDB" w14:textId="77777777" w:rsidR="009B590D" w:rsidRDefault="009B590D" w:rsidP="009B590D">
                      <w:r>
                        <w:t>Habitantes de calle. Bienestar social</w:t>
                      </w:r>
                    </w:p>
                    <w:p w14:paraId="1E24B650" w14:textId="77777777" w:rsidR="009B590D" w:rsidRDefault="009B590D" w:rsidP="009B590D">
                      <w:r>
                        <w:t>Vendedores Ambulantes: seguridad y justicia</w:t>
                      </w:r>
                    </w:p>
                    <w:p w14:paraId="0172E70B" w14:textId="77777777" w:rsidR="009B590D" w:rsidRDefault="009B590D" w:rsidP="009B590D">
                      <w:r>
                        <w:t>Recicladores y vendedores informales: secretaria de salud</w:t>
                      </w:r>
                    </w:p>
                    <w:p w14:paraId="30164B84" w14:textId="77777777" w:rsidR="009B590D" w:rsidRDefault="009B590D" w:rsidP="009B590D">
                      <w:r>
                        <w:t xml:space="preserve"> Trabajadoras Sexuales: Policía</w:t>
                      </w:r>
                    </w:p>
                  </w:txbxContent>
                </v:textbox>
              </v:shape>
            </w:pict>
          </mc:Fallback>
        </mc:AlternateContent>
      </w:r>
      <w:r w:rsidR="009B590D">
        <w:rPr>
          <w:noProof/>
          <w:lang w:eastAsia="es-CO"/>
        </w:rPr>
        <mc:AlternateContent>
          <mc:Choice Requires="wps">
            <w:drawing>
              <wp:anchor distT="0" distB="0" distL="114300" distR="114300" simplePos="0" relativeHeight="251672576" behindDoc="0" locked="0" layoutInCell="1" allowOverlap="1" wp14:anchorId="4FAC7EE8" wp14:editId="278D628C">
                <wp:simplePos x="0" y="0"/>
                <wp:positionH relativeFrom="column">
                  <wp:posOffset>2776220</wp:posOffset>
                </wp:positionH>
                <wp:positionV relativeFrom="paragraph">
                  <wp:posOffset>1672590</wp:posOffset>
                </wp:positionV>
                <wp:extent cx="1714500" cy="1113155"/>
                <wp:effectExtent l="0" t="19050" r="38100" b="29845"/>
                <wp:wrapNone/>
                <wp:docPr id="13" name="13 Flecha derecha"/>
                <wp:cNvGraphicFramePr/>
                <a:graphic xmlns:a="http://schemas.openxmlformats.org/drawingml/2006/main">
                  <a:graphicData uri="http://schemas.microsoft.com/office/word/2010/wordprocessingShape">
                    <wps:wsp>
                      <wps:cNvSpPr/>
                      <wps:spPr>
                        <a:xfrm>
                          <a:off x="0" y="0"/>
                          <a:ext cx="1714500" cy="11131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BDE3A05" id="13 Flecha derecha" o:spid="_x0000_s1026" type="#_x0000_t13" style="position:absolute;margin-left:218.6pt;margin-top:131.7pt;width:135pt;height:8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" adj="14588" fillcolor="black [3200]" strokecolor="black [1600]" strokeweight="1pt"/>
            </w:pict>
          </mc:Fallback>
        </mc:AlternateContent>
      </w:r>
      <w:r w:rsidR="00282BCD">
        <w:rPr>
          <w:noProof/>
          <w:lang w:eastAsia="es-CO"/>
        </w:rPr>
        <mc:AlternateContent>
          <mc:Choice Requires="wps">
            <w:drawing>
              <wp:anchor distT="0" distB="0" distL="114300" distR="114300" simplePos="0" relativeHeight="251670528" behindDoc="0" locked="0" layoutInCell="1" allowOverlap="1" wp14:anchorId="760A6DA5" wp14:editId="091D5C83">
                <wp:simplePos x="0" y="0"/>
                <wp:positionH relativeFrom="column">
                  <wp:posOffset>623570</wp:posOffset>
                </wp:positionH>
                <wp:positionV relativeFrom="paragraph">
                  <wp:posOffset>5387340</wp:posOffset>
                </wp:positionV>
                <wp:extent cx="2152650" cy="1403985"/>
                <wp:effectExtent l="0" t="0" r="19050" b="2540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3985"/>
                        </a:xfrm>
                        <a:prstGeom prst="rect">
                          <a:avLst/>
                        </a:prstGeom>
                        <a:solidFill>
                          <a:srgbClr val="FFFFFF"/>
                        </a:solidFill>
                        <a:ln w="9525">
                          <a:solidFill>
                            <a:schemeClr val="bg1"/>
                          </a:solidFill>
                          <a:miter lim="800000"/>
                          <a:headEnd/>
                          <a:tailEnd/>
                        </a:ln>
                      </wps:spPr>
                      <wps:txbx>
                        <w:txbxContent>
                          <w:p w14:paraId="78FF9219" w14:textId="77777777" w:rsidR="00282BCD" w:rsidRDefault="00282BCD" w:rsidP="009B590D">
                            <w:pPr>
                              <w:jc w:val="center"/>
                            </w:pPr>
                            <w:r w:rsidRPr="00282BCD">
                              <w:t>DISEÑO DE INTERVENCIONES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60A6DA5" id="_x0000_s1031" type="#_x0000_t202" style="position:absolute;left:0;text-align:left;margin-left:49.1pt;margin-top:424.2pt;width:169.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" strokecolor="white [3212]">
                <v:textbox style="mso-fit-shape-to-text:t">
                  <w:txbxContent>
                    <w:p w14:paraId="78FF9219" w14:textId="77777777" w:rsidR="00282BCD" w:rsidRDefault="00282BCD" w:rsidP="009B590D">
                      <w:pPr>
                        <w:jc w:val="center"/>
                      </w:pPr>
                      <w:r w:rsidRPr="00282BCD">
                        <w:t>DISEÑO DE INTERVENCIONES</w:t>
                      </w:r>
                    </w:p>
                  </w:txbxContent>
                </v:textbox>
              </v:shape>
            </w:pict>
          </mc:Fallback>
        </mc:AlternateContent>
      </w:r>
      <w:r w:rsidR="00282BCD">
        <w:rPr>
          <w:noProof/>
          <w:lang w:eastAsia="es-CO"/>
        </w:rPr>
        <mc:AlternateContent>
          <mc:Choice Requires="wps">
            <w:drawing>
              <wp:anchor distT="0" distB="0" distL="114300" distR="114300" simplePos="0" relativeHeight="251668480" behindDoc="0" locked="0" layoutInCell="1" allowOverlap="1" wp14:anchorId="4672D3F3" wp14:editId="3E39DA42">
                <wp:simplePos x="0" y="0"/>
                <wp:positionH relativeFrom="column">
                  <wp:posOffset>480695</wp:posOffset>
                </wp:positionH>
                <wp:positionV relativeFrom="paragraph">
                  <wp:posOffset>4777740</wp:posOffset>
                </wp:positionV>
                <wp:extent cx="2466975" cy="1685925"/>
                <wp:effectExtent l="19050" t="19050" r="28575" b="28575"/>
                <wp:wrapNone/>
                <wp:docPr id="9" name="9 Rectángulo"/>
                <wp:cNvGraphicFramePr/>
                <a:graphic xmlns:a="http://schemas.openxmlformats.org/drawingml/2006/main">
                  <a:graphicData uri="http://schemas.microsoft.com/office/word/2010/wordprocessingShape">
                    <wps:wsp>
                      <wps:cNvSpPr/>
                      <wps:spPr>
                        <a:xfrm>
                          <a:off x="0" y="0"/>
                          <a:ext cx="2466975" cy="16859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8EAE361" id="9 Rectángulo" o:spid="_x0000_s1026" style="position:absolute;margin-left:37.85pt;margin-top:376.2pt;width:194.25pt;height:13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" filled="f" strokecolor="black [3213]" strokeweight="3pt"/>
            </w:pict>
          </mc:Fallback>
        </mc:AlternateContent>
      </w:r>
      <w:r w:rsidR="00282BCD">
        <w:rPr>
          <w:noProof/>
          <w:lang w:eastAsia="es-CO"/>
        </w:rPr>
        <mc:AlternateContent>
          <mc:Choice Requires="wps">
            <w:drawing>
              <wp:anchor distT="0" distB="0" distL="114300" distR="114300" simplePos="0" relativeHeight="251665408" behindDoc="0" locked="0" layoutInCell="1" allowOverlap="1" wp14:anchorId="4C76ECAB" wp14:editId="09623C08">
                <wp:simplePos x="0" y="0"/>
                <wp:positionH relativeFrom="column">
                  <wp:posOffset>480695</wp:posOffset>
                </wp:positionH>
                <wp:positionV relativeFrom="paragraph">
                  <wp:posOffset>2939415</wp:posOffset>
                </wp:positionV>
                <wp:extent cx="2466975" cy="1676400"/>
                <wp:effectExtent l="19050" t="19050" r="28575" b="19050"/>
                <wp:wrapNone/>
                <wp:docPr id="7" name="7 Rectángulo"/>
                <wp:cNvGraphicFramePr/>
                <a:graphic xmlns:a="http://schemas.openxmlformats.org/drawingml/2006/main">
                  <a:graphicData uri="http://schemas.microsoft.com/office/word/2010/wordprocessingShape">
                    <wps:wsp>
                      <wps:cNvSpPr/>
                      <wps:spPr>
                        <a:xfrm>
                          <a:off x="0" y="0"/>
                          <a:ext cx="2466975" cy="16764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7A29587" id="7 Rectángulo" o:spid="_x0000_s1026" style="position:absolute;margin-left:37.85pt;margin-top:231.45pt;width:194.25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" fillcolor="white [3212]" strokecolor="black [3213]" strokeweight="3pt"/>
            </w:pict>
          </mc:Fallback>
        </mc:AlternateContent>
      </w:r>
      <w:r w:rsidR="00282BCD">
        <w:rPr>
          <w:noProof/>
          <w:lang w:eastAsia="es-CO"/>
        </w:rPr>
        <mc:AlternateContent>
          <mc:Choice Requires="wps">
            <w:drawing>
              <wp:anchor distT="0" distB="0" distL="114300" distR="114300" simplePos="0" relativeHeight="251662336" behindDoc="0" locked="0" layoutInCell="1" allowOverlap="1" wp14:anchorId="18A5C591" wp14:editId="2A990A2B">
                <wp:simplePos x="0" y="0"/>
                <wp:positionH relativeFrom="column">
                  <wp:posOffset>480695</wp:posOffset>
                </wp:positionH>
                <wp:positionV relativeFrom="paragraph">
                  <wp:posOffset>1177290</wp:posOffset>
                </wp:positionV>
                <wp:extent cx="2466975" cy="1609725"/>
                <wp:effectExtent l="19050" t="19050" r="28575" b="28575"/>
                <wp:wrapNone/>
                <wp:docPr id="5" name="5 Rectángulo"/>
                <wp:cNvGraphicFramePr/>
                <a:graphic xmlns:a="http://schemas.openxmlformats.org/drawingml/2006/main">
                  <a:graphicData uri="http://schemas.microsoft.com/office/word/2010/wordprocessingShape">
                    <wps:wsp>
                      <wps:cNvSpPr/>
                      <wps:spPr>
                        <a:xfrm>
                          <a:off x="0" y="0"/>
                          <a:ext cx="2466975" cy="16097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7122870" id="5 Rectángulo" o:spid="_x0000_s1026" style="position:absolute;margin-left:37.85pt;margin-top:92.7pt;width:194.25pt;height:12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" filled="f" strokecolor="black [3213]" strokeweight="3pt"/>
            </w:pict>
          </mc:Fallback>
        </mc:AlternateContent>
      </w:r>
      <w:r w:rsidR="00282BCD">
        <w:rPr>
          <w:noProof/>
          <w:lang w:eastAsia="es-CO"/>
        </w:rPr>
        <mc:AlternateContent>
          <mc:Choice Requires="wps">
            <w:drawing>
              <wp:anchor distT="0" distB="0" distL="114300" distR="114300" simplePos="0" relativeHeight="251667456" behindDoc="0" locked="0" layoutInCell="1" allowOverlap="1" wp14:anchorId="4C27D9D4" wp14:editId="2FDC7B6C">
                <wp:simplePos x="0" y="0"/>
                <wp:positionH relativeFrom="column">
                  <wp:posOffset>709295</wp:posOffset>
                </wp:positionH>
                <wp:positionV relativeFrom="paragraph">
                  <wp:posOffset>3625215</wp:posOffset>
                </wp:positionV>
                <wp:extent cx="2066925" cy="1403985"/>
                <wp:effectExtent l="0" t="0" r="9525"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3985"/>
                        </a:xfrm>
                        <a:prstGeom prst="rect">
                          <a:avLst/>
                        </a:prstGeom>
                        <a:solidFill>
                          <a:srgbClr val="FFFFFF"/>
                        </a:solidFill>
                        <a:ln w="9525">
                          <a:noFill/>
                          <a:miter lim="800000"/>
                          <a:headEnd/>
                          <a:tailEnd/>
                        </a:ln>
                      </wps:spPr>
                      <wps:txbx>
                        <w:txbxContent>
                          <w:p w14:paraId="09F7E779" w14:textId="77777777" w:rsidR="00282BCD" w:rsidRDefault="00282BCD" w:rsidP="00282BCD">
                            <w:pPr>
                              <w:jc w:val="center"/>
                            </w:pPr>
                            <w:r w:rsidRPr="00282BCD">
                              <w:t>DIALOGOS SOCIALES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27D9D4" id="_x0000_s1032" type="#_x0000_t202" style="position:absolute;left:0;text-align:left;margin-left:55.85pt;margin-top:285.45pt;width:162.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" stroked="f">
                <v:textbox style="mso-fit-shape-to-text:t">
                  <w:txbxContent>
                    <w:p w14:paraId="09F7E779" w14:textId="77777777" w:rsidR="00282BCD" w:rsidRDefault="00282BCD" w:rsidP="00282BCD">
                      <w:pPr>
                        <w:jc w:val="center"/>
                      </w:pPr>
                      <w:r w:rsidRPr="00282BCD">
                        <w:t>DIALOGOS SOCIALES</w:t>
                      </w:r>
                    </w:p>
                  </w:txbxContent>
                </v:textbox>
              </v:shape>
            </w:pict>
          </mc:Fallback>
        </mc:AlternateContent>
      </w:r>
      <w:r w:rsidR="00282BCD">
        <w:rPr>
          <w:noProof/>
          <w:lang w:eastAsia="es-CO"/>
        </w:rPr>
        <mc:AlternateContent>
          <mc:Choice Requires="wps">
            <w:drawing>
              <wp:anchor distT="0" distB="0" distL="114300" distR="114300" simplePos="0" relativeHeight="251664384" behindDoc="0" locked="0" layoutInCell="1" allowOverlap="1" wp14:anchorId="3877BD2B" wp14:editId="64A0F9C7">
                <wp:simplePos x="0" y="0"/>
                <wp:positionH relativeFrom="column">
                  <wp:posOffset>566420</wp:posOffset>
                </wp:positionH>
                <wp:positionV relativeFrom="paragraph">
                  <wp:posOffset>1805940</wp:posOffset>
                </wp:positionV>
                <wp:extent cx="2114550" cy="1403985"/>
                <wp:effectExtent l="0" t="0" r="0" b="254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noFill/>
                          <a:miter lim="800000"/>
                          <a:headEnd/>
                          <a:tailEnd/>
                        </a:ln>
                      </wps:spPr>
                      <wps:txbx>
                        <w:txbxContent>
                          <w:p w14:paraId="3DC4957A" w14:textId="77777777" w:rsidR="00282BCD" w:rsidRDefault="00282BCD" w:rsidP="00282BCD">
                            <w:pPr>
                              <w:jc w:val="center"/>
                            </w:pPr>
                            <w:r w:rsidRPr="00282BCD">
                              <w:t>IDENTIFICACION DE CARACTERIZACIONES A LA POBLACIÓN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77BD2B" id="_x0000_s1033" type="#_x0000_t202" style="position:absolute;left:0;text-align:left;margin-left:44.6pt;margin-top:142.2pt;width:166.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" stroked="f">
                <v:textbox style="mso-fit-shape-to-text:t">
                  <w:txbxContent>
                    <w:p w14:paraId="3DC4957A" w14:textId="77777777" w:rsidR="00282BCD" w:rsidRDefault="00282BCD" w:rsidP="00282BCD">
                      <w:pPr>
                        <w:jc w:val="center"/>
                      </w:pPr>
                      <w:r w:rsidRPr="00282BCD">
                        <w:t>IDENTIFICACION DE CARACTERIZACIONES A LA POBLACIÓN</w:t>
                      </w:r>
                    </w:p>
                  </w:txbxContent>
                </v:textbox>
              </v:shape>
            </w:pict>
          </mc:Fallback>
        </mc:AlternateContent>
      </w:r>
      <w:r>
        <w:t xml:space="preserve">                                                                                                                          </w:t>
      </w:r>
    </w:p>
    <w:p w14:paraId="13401221" w14:textId="77777777" w:rsidR="00C75764" w:rsidRDefault="00C75764" w:rsidP="00C84189">
      <w:pPr>
        <w:jc w:val="both"/>
      </w:pPr>
      <w:r>
        <w:t xml:space="preserve">  </w:t>
      </w:r>
    </w:p>
    <w:p w14:paraId="1C043BC1" w14:textId="77777777" w:rsidR="00C75764" w:rsidRDefault="00C75764" w:rsidP="00C84189">
      <w:pPr>
        <w:jc w:val="both"/>
      </w:pPr>
    </w:p>
    <w:p w14:paraId="697524B1" w14:textId="77777777" w:rsidR="00C75764" w:rsidRDefault="00C75764" w:rsidP="00C84189">
      <w:pPr>
        <w:jc w:val="both"/>
      </w:pPr>
    </w:p>
    <w:p w14:paraId="4E0D8260" w14:textId="77777777" w:rsidR="00C75764" w:rsidRDefault="00C75764" w:rsidP="00C84189">
      <w:pPr>
        <w:jc w:val="both"/>
      </w:pPr>
    </w:p>
    <w:p w14:paraId="774F822D" w14:textId="77777777" w:rsidR="00C75764" w:rsidRDefault="00C75764" w:rsidP="00C84189">
      <w:pPr>
        <w:jc w:val="both"/>
      </w:pPr>
    </w:p>
    <w:p w14:paraId="4041E85E" w14:textId="77777777" w:rsidR="00C75764" w:rsidRDefault="00C75764" w:rsidP="00C84189">
      <w:pPr>
        <w:jc w:val="both"/>
      </w:pPr>
    </w:p>
    <w:p w14:paraId="3B7C26E8" w14:textId="77777777" w:rsidR="00C75764" w:rsidRDefault="00C75764" w:rsidP="00C84189">
      <w:pPr>
        <w:jc w:val="both"/>
      </w:pPr>
    </w:p>
    <w:p w14:paraId="24ED5412" w14:textId="77777777" w:rsidR="00C75764" w:rsidRDefault="00C75764" w:rsidP="00C84189">
      <w:pPr>
        <w:jc w:val="both"/>
      </w:pPr>
    </w:p>
    <w:p w14:paraId="3FBEFC73" w14:textId="77777777" w:rsidR="00C75764" w:rsidRDefault="00C75764" w:rsidP="00C84189">
      <w:pPr>
        <w:jc w:val="both"/>
      </w:pPr>
    </w:p>
    <w:p w14:paraId="1CE78D50" w14:textId="77777777" w:rsidR="00C75764" w:rsidRDefault="00C75764" w:rsidP="00C84189">
      <w:pPr>
        <w:jc w:val="both"/>
      </w:pPr>
    </w:p>
    <w:p w14:paraId="7A24FF1D" w14:textId="77777777" w:rsidR="00C75764" w:rsidRDefault="00C75764" w:rsidP="00C84189">
      <w:pPr>
        <w:jc w:val="both"/>
      </w:pPr>
    </w:p>
    <w:p w14:paraId="785BFF8E" w14:textId="77777777" w:rsidR="00C75764" w:rsidRDefault="00C75764" w:rsidP="00C84189">
      <w:pPr>
        <w:jc w:val="both"/>
      </w:pPr>
    </w:p>
    <w:p w14:paraId="7C67ECE2" w14:textId="77777777" w:rsidR="00C75764" w:rsidRDefault="00C75764" w:rsidP="00C84189">
      <w:pPr>
        <w:jc w:val="both"/>
      </w:pPr>
    </w:p>
    <w:p w14:paraId="39F79582" w14:textId="77777777" w:rsidR="00C75764" w:rsidRDefault="00C75764" w:rsidP="00C84189">
      <w:pPr>
        <w:jc w:val="both"/>
      </w:pPr>
    </w:p>
    <w:p w14:paraId="6A2F7C5B" w14:textId="77777777" w:rsidR="00C75764" w:rsidRDefault="00C75764" w:rsidP="00C84189">
      <w:pPr>
        <w:jc w:val="both"/>
      </w:pPr>
    </w:p>
    <w:p w14:paraId="3AC2B0FC" w14:textId="77777777" w:rsidR="00C75764" w:rsidRDefault="00C75764" w:rsidP="00C84189">
      <w:pPr>
        <w:jc w:val="both"/>
      </w:pPr>
    </w:p>
    <w:p w14:paraId="5A0C8C09" w14:textId="77777777" w:rsidR="00C75764" w:rsidRDefault="00C75764" w:rsidP="00C84189">
      <w:pPr>
        <w:jc w:val="both"/>
      </w:pPr>
    </w:p>
    <w:p w14:paraId="2E6522F7" w14:textId="77777777" w:rsidR="00C75764" w:rsidRDefault="00C75764" w:rsidP="00C84189">
      <w:pPr>
        <w:jc w:val="both"/>
      </w:pPr>
    </w:p>
    <w:p w14:paraId="78FB3492" w14:textId="77777777" w:rsidR="00C75764" w:rsidRDefault="00C75764" w:rsidP="00C84189">
      <w:pPr>
        <w:jc w:val="both"/>
      </w:pPr>
    </w:p>
    <w:p w14:paraId="581CB2E2" w14:textId="77777777" w:rsidR="00C75764" w:rsidRDefault="00C75764" w:rsidP="00C84189">
      <w:pPr>
        <w:jc w:val="both"/>
      </w:pPr>
    </w:p>
    <w:p w14:paraId="60076D07" w14:textId="77777777" w:rsidR="00C75764" w:rsidRDefault="00C75764" w:rsidP="00C84189">
      <w:pPr>
        <w:jc w:val="both"/>
      </w:pPr>
    </w:p>
    <w:p w14:paraId="17EE9916" w14:textId="77777777" w:rsidR="00C75764" w:rsidRDefault="00C75764" w:rsidP="00C84189">
      <w:pPr>
        <w:jc w:val="both"/>
      </w:pPr>
    </w:p>
    <w:p w14:paraId="377397EA" w14:textId="77777777" w:rsidR="00C75764" w:rsidRDefault="00C75764" w:rsidP="00C84189">
      <w:pPr>
        <w:jc w:val="both"/>
      </w:pPr>
    </w:p>
    <w:p w14:paraId="6897CB50" w14:textId="77777777" w:rsidR="00C75764" w:rsidRDefault="00C75764" w:rsidP="00C84189">
      <w:pPr>
        <w:jc w:val="both"/>
      </w:pPr>
    </w:p>
    <w:p w14:paraId="225FBE11" w14:textId="77777777" w:rsidR="00C75764" w:rsidRDefault="00C75764" w:rsidP="00C84189">
      <w:pPr>
        <w:jc w:val="both"/>
      </w:pPr>
    </w:p>
    <w:p w14:paraId="4E0B4B45" w14:textId="77777777" w:rsidR="00C75764" w:rsidRDefault="00C75764" w:rsidP="00C84189">
      <w:pPr>
        <w:jc w:val="both"/>
      </w:pPr>
    </w:p>
    <w:p w14:paraId="22537FA4" w14:textId="77777777" w:rsidR="00C75764" w:rsidRDefault="00C75764" w:rsidP="00C84189">
      <w:pPr>
        <w:jc w:val="both"/>
      </w:pPr>
    </w:p>
    <w:p w14:paraId="78548DCB" w14:textId="77777777" w:rsidR="00C75764" w:rsidRDefault="00C75764" w:rsidP="00C84189">
      <w:pPr>
        <w:jc w:val="both"/>
      </w:pPr>
    </w:p>
    <w:p w14:paraId="5ED08F11" w14:textId="77777777" w:rsidR="00C75764" w:rsidRDefault="00C75764" w:rsidP="00C84189">
      <w:pPr>
        <w:jc w:val="both"/>
      </w:pPr>
    </w:p>
    <w:p w14:paraId="020D75CB" w14:textId="77777777" w:rsidR="00C75764" w:rsidRDefault="00C75764" w:rsidP="00C84189">
      <w:pPr>
        <w:jc w:val="both"/>
      </w:pPr>
    </w:p>
    <w:p w14:paraId="596C8E76" w14:textId="77777777" w:rsidR="00C75764" w:rsidRDefault="00C75764" w:rsidP="00C84189">
      <w:pPr>
        <w:jc w:val="both"/>
      </w:pPr>
    </w:p>
    <w:p w14:paraId="34A23B08" w14:textId="77777777" w:rsidR="00C75764" w:rsidRDefault="00C75764" w:rsidP="00C84189">
      <w:pPr>
        <w:jc w:val="both"/>
      </w:pPr>
    </w:p>
    <w:p w14:paraId="4EBF7D8B" w14:textId="77777777" w:rsidR="00C75764" w:rsidRDefault="00C75764" w:rsidP="00C84189">
      <w:pPr>
        <w:jc w:val="both"/>
      </w:pPr>
    </w:p>
    <w:p w14:paraId="23401CF5" w14:textId="77777777" w:rsidR="00C75764" w:rsidRDefault="00C75764" w:rsidP="00C84189">
      <w:pPr>
        <w:jc w:val="both"/>
      </w:pPr>
    </w:p>
    <w:p w14:paraId="6DA3A636" w14:textId="77777777" w:rsidR="00C75764" w:rsidRDefault="00C75764" w:rsidP="00C84189">
      <w:pPr>
        <w:jc w:val="both"/>
      </w:pPr>
    </w:p>
    <w:p w14:paraId="3A2C6333" w14:textId="77777777" w:rsidR="00C75764" w:rsidRDefault="00C75764" w:rsidP="00C84189">
      <w:pPr>
        <w:jc w:val="both"/>
      </w:pPr>
    </w:p>
    <w:p w14:paraId="53E65F7D" w14:textId="77777777" w:rsidR="00C75764" w:rsidRDefault="00C75764" w:rsidP="00C84189">
      <w:pPr>
        <w:jc w:val="both"/>
      </w:pPr>
    </w:p>
    <w:p w14:paraId="47EA0E95" w14:textId="77777777" w:rsidR="00C75764" w:rsidRDefault="00C75764" w:rsidP="00C84189">
      <w:pPr>
        <w:jc w:val="both"/>
      </w:pPr>
    </w:p>
    <w:p w14:paraId="793E519A" w14:textId="77777777" w:rsidR="00C75764" w:rsidRDefault="00C75764" w:rsidP="00C84189">
      <w:pPr>
        <w:jc w:val="both"/>
      </w:pPr>
    </w:p>
    <w:p w14:paraId="66CD7B3A" w14:textId="77777777" w:rsidR="00C75764" w:rsidRDefault="00C75764" w:rsidP="00C75764">
      <w:pPr>
        <w:jc w:val="both"/>
      </w:pPr>
      <w:r>
        <w:t xml:space="preserve"> </w:t>
      </w:r>
    </w:p>
    <w:p w14:paraId="73FD4AB1" w14:textId="77777777" w:rsidR="005241CD" w:rsidRDefault="00747D2F" w:rsidP="00C75764">
      <w:pPr>
        <w:jc w:val="both"/>
      </w:pPr>
      <w:r>
        <w:t>S</w:t>
      </w:r>
      <w:r w:rsidR="00C75764">
        <w:t>e realizó una jo</w:t>
      </w:r>
      <w:r w:rsidR="005241CD">
        <w:t>rn</w:t>
      </w:r>
      <w:r>
        <w:t xml:space="preserve">ada de limpieza el sábado 17 </w:t>
      </w:r>
      <w:r w:rsidR="005241CD">
        <w:t>septiembre de 2022 con el objetivo de sensibilizar</w:t>
      </w:r>
      <w:r w:rsidR="00AE18D4">
        <w:t xml:space="preserve"> a los Caleño y Turistas</w:t>
      </w:r>
      <w:r w:rsidR="005241CD">
        <w:t xml:space="preserve"> que sean </w:t>
      </w:r>
      <w:r w:rsidR="00AE18D4">
        <w:t>responsables</w:t>
      </w:r>
      <w:r w:rsidR="005241CD">
        <w:t xml:space="preserve"> y ayuden a cuidar todos los e</w:t>
      </w:r>
      <w:r w:rsidR="00AE18D4">
        <w:t>spacios que visita</w:t>
      </w:r>
      <w:r>
        <w:t>n en la ciudad.</w:t>
      </w:r>
    </w:p>
    <w:p w14:paraId="57275459" w14:textId="77777777" w:rsidR="00AB2D3B" w:rsidRDefault="00AB2D3B" w:rsidP="00C75764">
      <w:pPr>
        <w:jc w:val="both"/>
      </w:pPr>
    </w:p>
    <w:p w14:paraId="1ADBB17A" w14:textId="025959D5" w:rsidR="00AB2D3B" w:rsidDel="00AF2C76" w:rsidRDefault="00AB2D3B" w:rsidP="00C75764">
      <w:pPr>
        <w:jc w:val="both"/>
        <w:rPr>
          <w:del w:id="117" w:author="Monica Alexandra Vargas Ramirez" w:date="2022-10-06T12:31:00Z"/>
        </w:rPr>
      </w:pPr>
      <w:del w:id="118" w:author="Monica Alexandra Vargas Ramirez" w:date="2022-10-06T12:31:00Z">
        <w:r w:rsidDel="00AF2C76">
          <w:delText xml:space="preserve">Especialmente se busca reactivar las zonas “Te queremos Cali” e ingresos de la ciudad con un proceso de intervención sencillo, asignando a cada organismo de la administración, un sector del Centro Histórico y sus alrededores para intervenir con acciones de limpieza como barrido, recolección de residuos en bolsas y lavado. </w:delText>
        </w:r>
      </w:del>
    </w:p>
    <w:p w14:paraId="7934524F" w14:textId="38D7E638" w:rsidR="00747D2F" w:rsidDel="00AF2C76" w:rsidRDefault="00747D2F" w:rsidP="00C75764">
      <w:pPr>
        <w:jc w:val="both"/>
        <w:rPr>
          <w:del w:id="119" w:author="Monica Alexandra Vargas Ramirez" w:date="2022-10-06T12:31:00Z"/>
        </w:rPr>
      </w:pPr>
    </w:p>
    <w:p w14:paraId="67469B5B" w14:textId="4DA7C1C5" w:rsidR="00AB2D3B" w:rsidDel="00AF2C76" w:rsidRDefault="00AB2D3B" w:rsidP="00C75764">
      <w:pPr>
        <w:jc w:val="both"/>
        <w:rPr>
          <w:del w:id="120" w:author="Monica Alexandra Vargas Ramirez" w:date="2022-10-06T12:31:00Z"/>
        </w:rPr>
      </w:pPr>
    </w:p>
    <w:p w14:paraId="1AC2D93D" w14:textId="37C181BA" w:rsidR="00AB2D3B" w:rsidDel="00AF2C76" w:rsidRDefault="00AB2D3B" w:rsidP="00C75764">
      <w:pPr>
        <w:jc w:val="both"/>
        <w:rPr>
          <w:del w:id="121" w:author="Monica Alexandra Vargas Ramirez" w:date="2022-10-06T12:31:00Z"/>
        </w:rPr>
      </w:pPr>
    </w:p>
    <w:p w14:paraId="4014B135" w14:textId="64B760C4" w:rsidR="00AB2D3B" w:rsidDel="00AF2C76" w:rsidRDefault="00AB2D3B" w:rsidP="00AB2D3B">
      <w:pPr>
        <w:pStyle w:val="Prrafodelista"/>
        <w:numPr>
          <w:ilvl w:val="0"/>
          <w:numId w:val="6"/>
        </w:numPr>
        <w:jc w:val="both"/>
        <w:rPr>
          <w:del w:id="122" w:author="Monica Alexandra Vargas Ramirez" w:date="2022-10-06T12:31:00Z"/>
        </w:rPr>
      </w:pPr>
      <w:del w:id="123" w:author="Monica Alexandra Vargas Ramirez" w:date="2022-10-06T12:31:00Z">
        <w:r w:rsidDel="00AF2C76">
          <w:delText>Plaza de Cayzedo y alrededores (carrera 4  y carrera 5 entre las carreras 13 y 11) – Secretaría de Gobierno y Dirección Jurídica.</w:delText>
        </w:r>
      </w:del>
    </w:p>
    <w:p w14:paraId="74DF12FF" w14:textId="55F472CD" w:rsidR="00AB2D3B" w:rsidDel="00AF2C76" w:rsidRDefault="00AB2D3B" w:rsidP="00AB2D3B">
      <w:pPr>
        <w:pStyle w:val="Prrafodelista"/>
        <w:numPr>
          <w:ilvl w:val="0"/>
          <w:numId w:val="6"/>
        </w:numPr>
        <w:jc w:val="both"/>
        <w:rPr>
          <w:del w:id="124" w:author="Monica Alexandra Vargas Ramirez" w:date="2022-10-06T12:31:00Z"/>
        </w:rPr>
      </w:pPr>
      <w:del w:id="125" w:author="Monica Alexandra Vargas Ramirez" w:date="2022-10-06T12:31:00Z">
        <w:r w:rsidDel="00AF2C76">
          <w:delText xml:space="preserve">Iglesia Santa Rosa y Sector Calvario – Emru y Secretaria de Bienestar Social </w:delText>
        </w:r>
      </w:del>
    </w:p>
    <w:p w14:paraId="2CE8AB30" w14:textId="7795F95D" w:rsidR="00961B98" w:rsidDel="00AF2C76" w:rsidRDefault="00AB2D3B" w:rsidP="00AB2D3B">
      <w:pPr>
        <w:pStyle w:val="Prrafodelista"/>
        <w:numPr>
          <w:ilvl w:val="0"/>
          <w:numId w:val="6"/>
        </w:numPr>
        <w:jc w:val="both"/>
        <w:rPr>
          <w:del w:id="126" w:author="Monica Alexandra Vargas Ramirez" w:date="2022-10-06T12:31:00Z"/>
        </w:rPr>
      </w:pPr>
      <w:del w:id="127" w:author="Monica Alexandra Vargas Ramirez" w:date="2022-10-06T12:31:00Z">
        <w:r w:rsidDel="00AF2C76">
          <w:delText>San Francisco y sus alrededores, desde la carrera 5 hasta la carrera 10 y entre las  calles 8 y 10 – Secretaria de Participación Ciudadana y Paz y Cultura Ciudadana</w:delText>
        </w:r>
      </w:del>
    </w:p>
    <w:p w14:paraId="74FC0F4D" w14:textId="09E66916" w:rsidR="00AB2D3B" w:rsidDel="00AF2C76" w:rsidRDefault="00AB2D3B" w:rsidP="00AB2D3B">
      <w:pPr>
        <w:pStyle w:val="Prrafodelista"/>
        <w:numPr>
          <w:ilvl w:val="0"/>
          <w:numId w:val="6"/>
        </w:numPr>
        <w:jc w:val="both"/>
        <w:rPr>
          <w:del w:id="128" w:author="Monica Alexandra Vargas Ramirez" w:date="2022-10-06T12:31:00Z"/>
        </w:rPr>
      </w:pPr>
      <w:del w:id="129" w:author="Monica Alexandra Vargas Ramirez" w:date="2022-10-06T12:31:00Z">
        <w:r w:rsidDel="00AF2C76">
          <w:delText xml:space="preserve">La Merced, Calle de La Escopeta y puente  de la carrera 4 con calle 5 – Secretaria de  Vivienda </w:delText>
        </w:r>
      </w:del>
    </w:p>
    <w:p w14:paraId="04E3E607" w14:textId="07F6A41D" w:rsidR="00AB2D3B" w:rsidDel="00AF2C76" w:rsidRDefault="00AB2D3B" w:rsidP="00AB2D3B">
      <w:pPr>
        <w:pStyle w:val="Prrafodelista"/>
        <w:numPr>
          <w:ilvl w:val="0"/>
          <w:numId w:val="6"/>
        </w:numPr>
        <w:jc w:val="both"/>
        <w:rPr>
          <w:del w:id="130" w:author="Monica Alexandra Vargas Ramirez" w:date="2022-10-06T12:31:00Z"/>
        </w:rPr>
      </w:pPr>
      <w:del w:id="131" w:author="Monica Alexandra Vargas Ramirez" w:date="2022-10-06T12:31:00Z">
        <w:r w:rsidDel="00AF2C76">
          <w:delText xml:space="preserve">Centro Cultural de Cali y Teatro Municipal – Secretaria de Cultura </w:delText>
        </w:r>
      </w:del>
    </w:p>
    <w:p w14:paraId="35FC4122" w14:textId="475E1828" w:rsidR="00AB2D3B" w:rsidDel="00AF2C76" w:rsidRDefault="00AB2D3B" w:rsidP="00D242E1">
      <w:pPr>
        <w:pStyle w:val="Prrafodelista"/>
        <w:numPr>
          <w:ilvl w:val="0"/>
          <w:numId w:val="6"/>
        </w:numPr>
        <w:jc w:val="both"/>
        <w:rPr>
          <w:del w:id="132" w:author="Monica Alexandra Vargas Ramirez" w:date="2022-10-06T12:31:00Z"/>
        </w:rPr>
      </w:pPr>
      <w:del w:id="133" w:author="Monica Alexandra Vargas Ramirez" w:date="2022-10-06T12:31:00Z">
        <w:r w:rsidDel="00AF2C76">
          <w:delText xml:space="preserve"> Alrededores de Comfenalco y Pila de Crespo </w:delText>
        </w:r>
        <w:r w:rsidR="00D242E1" w:rsidDel="00AF2C76">
          <w:delText>–</w:delText>
        </w:r>
        <w:r w:rsidDel="00AF2C76">
          <w:delText xml:space="preserve"> Secretaría de Salud</w:delText>
        </w:r>
      </w:del>
    </w:p>
    <w:p w14:paraId="295B7DBC" w14:textId="1A3D347E" w:rsidR="00D242E1" w:rsidDel="00AF2C76" w:rsidRDefault="00D242E1" w:rsidP="00D242E1">
      <w:pPr>
        <w:pStyle w:val="Prrafodelista"/>
        <w:numPr>
          <w:ilvl w:val="0"/>
          <w:numId w:val="6"/>
        </w:numPr>
        <w:jc w:val="both"/>
        <w:rPr>
          <w:del w:id="134" w:author="Monica Alexandra Vargas Ramirez" w:date="2022-10-06T12:31:00Z"/>
        </w:rPr>
      </w:pPr>
      <w:del w:id="135" w:author="Monica Alexandra Vargas Ramirez" w:date="2022-10-06T12:31:00Z">
        <w:r w:rsidDel="00AF2C76">
          <w:delText>La Ermita – Secretaria de Cultura desde la Subsecretaría de Patrimonio.</w:delText>
        </w:r>
      </w:del>
    </w:p>
    <w:p w14:paraId="35F35A9B" w14:textId="3E9D55B4" w:rsidR="00D242E1" w:rsidDel="00AF2C76" w:rsidRDefault="00D242E1" w:rsidP="00D242E1">
      <w:pPr>
        <w:pStyle w:val="Prrafodelista"/>
        <w:numPr>
          <w:ilvl w:val="0"/>
          <w:numId w:val="6"/>
        </w:numPr>
        <w:jc w:val="both"/>
        <w:rPr>
          <w:del w:id="136" w:author="Monica Alexandra Vargas Ramirez" w:date="2022-10-06T12:31:00Z"/>
        </w:rPr>
      </w:pPr>
      <w:del w:id="137" w:author="Monica Alexandra Vargas Ramirez" w:date="2022-10-06T12:31:00Z">
        <w:r w:rsidDel="00AF2C76">
          <w:delText>Parque de Los Poetas, alrededores Edificio Coltabaco y edificio Garcés y Teatro Jorge Isaac – Dpto.Control Interno e IPC.</w:delText>
        </w:r>
      </w:del>
    </w:p>
    <w:p w14:paraId="53E7C6D2" w14:textId="6468AFB4" w:rsidR="00D242E1" w:rsidDel="00AF2C76" w:rsidRDefault="00D242E1" w:rsidP="00D242E1">
      <w:pPr>
        <w:pStyle w:val="Prrafodelista"/>
        <w:numPr>
          <w:ilvl w:val="0"/>
          <w:numId w:val="6"/>
        </w:numPr>
        <w:jc w:val="both"/>
        <w:rPr>
          <w:del w:id="138" w:author="Monica Alexandra Vargas Ramirez" w:date="2022-10-06T12:31:00Z"/>
        </w:rPr>
      </w:pPr>
      <w:del w:id="139" w:author="Monica Alexandra Vargas Ramirez" w:date="2022-10-06T12:31:00Z">
        <w:r w:rsidDel="00AF2C76">
          <w:delText>Puente España, Puente Ortiz y Paseo Bolívar, Puente de Ciudades Confederadas, Puente de La Cervecería, Puente calle 5 con Avenida Colombia –Secretaria de Infraestructura</w:delText>
        </w:r>
      </w:del>
    </w:p>
    <w:p w14:paraId="7DC3504F" w14:textId="15B34F89" w:rsidR="00D242E1" w:rsidDel="00AF2C76" w:rsidRDefault="00D242E1" w:rsidP="00747D2F">
      <w:pPr>
        <w:pStyle w:val="Prrafodelista"/>
        <w:numPr>
          <w:ilvl w:val="0"/>
          <w:numId w:val="6"/>
        </w:numPr>
        <w:jc w:val="both"/>
        <w:rPr>
          <w:del w:id="140" w:author="Monica Alexandra Vargas Ramirez" w:date="2022-10-06T12:31:00Z"/>
        </w:rPr>
      </w:pPr>
      <w:del w:id="141" w:author="Monica Alexandra Vargas Ramirez" w:date="2022-10-06T12:31:00Z">
        <w:r w:rsidDel="00AF2C76">
          <w:delText>El CAM, La Retreta y Plazoleta Jairo Varela – Dpto. Hacienda, DADII y Unidad de Bienes y Servicios.</w:delText>
        </w:r>
      </w:del>
    </w:p>
    <w:p w14:paraId="48ECE7BA" w14:textId="41B330CD" w:rsidR="00D242E1" w:rsidDel="00AF2C76" w:rsidRDefault="00D242E1" w:rsidP="00747D2F">
      <w:pPr>
        <w:pStyle w:val="Prrafodelista"/>
        <w:numPr>
          <w:ilvl w:val="0"/>
          <w:numId w:val="6"/>
        </w:numPr>
        <w:jc w:val="both"/>
        <w:rPr>
          <w:del w:id="142" w:author="Monica Alexandra Vargas Ramirez" w:date="2022-10-06T12:31:00Z"/>
        </w:rPr>
      </w:pPr>
      <w:del w:id="143" w:author="Monica Alexandra Vargas Ramirez" w:date="2022-10-06T12:31:00Z">
        <w:r w:rsidDel="00AF2C76">
          <w:delText>Proartes y Bellas artes – Secretaria de Turismo</w:delText>
        </w:r>
      </w:del>
    </w:p>
    <w:p w14:paraId="43829C51" w14:textId="1962A346" w:rsidR="00D242E1" w:rsidDel="00AF2C76" w:rsidRDefault="00D242E1" w:rsidP="00747D2F">
      <w:pPr>
        <w:pStyle w:val="Prrafodelista"/>
        <w:numPr>
          <w:ilvl w:val="0"/>
          <w:numId w:val="6"/>
        </w:numPr>
        <w:jc w:val="both"/>
        <w:rPr>
          <w:del w:id="144" w:author="Monica Alexandra Vargas Ramirez" w:date="2022-10-06T12:31:00Z"/>
        </w:rPr>
      </w:pPr>
      <w:del w:id="145" w:author="Monica Alexandra Vargas Ramirez" w:date="2022-10-06T12:31:00Z">
        <w:r w:rsidDel="00AF2C76">
          <w:delText>El Bulevar del Río y bocacalles – Secretaria de Desarrollo Económico</w:delText>
        </w:r>
      </w:del>
    </w:p>
    <w:p w14:paraId="04B3AFCA" w14:textId="43E385AA" w:rsidR="00747D2F" w:rsidDel="00AF2C76" w:rsidRDefault="00747D2F" w:rsidP="00747D2F">
      <w:pPr>
        <w:pStyle w:val="Prrafodelista"/>
        <w:numPr>
          <w:ilvl w:val="0"/>
          <w:numId w:val="6"/>
        </w:numPr>
        <w:jc w:val="both"/>
        <w:rPr>
          <w:del w:id="146" w:author="Monica Alexandra Vargas Ramirez" w:date="2022-10-06T12:31:00Z"/>
        </w:rPr>
      </w:pPr>
      <w:del w:id="147" w:author="Monica Alexandra Vargas Ramirez" w:date="2022-10-06T12:31:00Z">
        <w:r w:rsidDel="00AF2C76">
          <w:delText xml:space="preserve">San Antonio – Dpto. Planeación Municipal </w:delText>
        </w:r>
      </w:del>
    </w:p>
    <w:p w14:paraId="7C6B7C1F" w14:textId="2C137DCA" w:rsidR="00747D2F" w:rsidDel="00AF2C76" w:rsidRDefault="00747D2F" w:rsidP="00747D2F">
      <w:pPr>
        <w:pStyle w:val="Prrafodelista"/>
        <w:numPr>
          <w:ilvl w:val="0"/>
          <w:numId w:val="6"/>
        </w:numPr>
        <w:jc w:val="both"/>
        <w:rPr>
          <w:del w:id="148" w:author="Monica Alexandra Vargas Ramirez" w:date="2022-10-06T12:31:00Z"/>
        </w:rPr>
      </w:pPr>
      <w:del w:id="149" w:author="Monica Alexandra Vargas Ramirez" w:date="2022-10-06T12:31:00Z">
        <w:r w:rsidDel="00AF2C76">
          <w:delText>Parque Jovita y Loma de La Cruz –Secretaria de Gestión del Riesgo</w:delText>
        </w:r>
      </w:del>
    </w:p>
    <w:p w14:paraId="4285A3C1" w14:textId="1D15FC40" w:rsidR="00747D2F" w:rsidDel="00AF2C76" w:rsidRDefault="00747D2F" w:rsidP="00747D2F">
      <w:pPr>
        <w:pStyle w:val="Prrafodelista"/>
        <w:numPr>
          <w:ilvl w:val="0"/>
          <w:numId w:val="6"/>
        </w:numPr>
        <w:jc w:val="both"/>
        <w:rPr>
          <w:del w:id="150" w:author="Monica Alexandra Vargas Ramirez" w:date="2022-10-06T12:31:00Z"/>
        </w:rPr>
      </w:pPr>
      <w:del w:id="151" w:author="Monica Alexandra Vargas Ramirez" w:date="2022-10-06T12:31:00Z">
        <w:r w:rsidDel="00AF2C76">
          <w:delText xml:space="preserve">Corredor del Río Cali entre el Puente de Ciudades Confederadas y la calle 25 (tanto la </w:delText>
        </w:r>
      </w:del>
    </w:p>
    <w:p w14:paraId="1BE7EB92" w14:textId="6B967D32" w:rsidR="00747D2F" w:rsidDel="00AF2C76" w:rsidRDefault="00747D2F" w:rsidP="00747D2F">
      <w:pPr>
        <w:pStyle w:val="Prrafodelista"/>
        <w:jc w:val="both"/>
        <w:rPr>
          <w:del w:id="152" w:author="Monica Alexandra Vargas Ramirez" w:date="2022-10-06T12:31:00Z"/>
        </w:rPr>
      </w:pPr>
      <w:del w:id="153" w:author="Monica Alexandra Vargas Ramirez" w:date="2022-10-06T12:31:00Z">
        <w:r w:rsidDel="00AF2C76">
          <w:delText>margen derecha como izquierda) – Metrocali</w:delText>
        </w:r>
      </w:del>
    </w:p>
    <w:p w14:paraId="2B450C51" w14:textId="51F6FB60" w:rsidR="00747D2F" w:rsidDel="00AF2C76" w:rsidRDefault="00747D2F" w:rsidP="00747D2F">
      <w:pPr>
        <w:pStyle w:val="Prrafodelista"/>
        <w:numPr>
          <w:ilvl w:val="0"/>
          <w:numId w:val="6"/>
        </w:numPr>
        <w:jc w:val="both"/>
        <w:rPr>
          <w:del w:id="154" w:author="Monica Alexandra Vargas Ramirez" w:date="2022-10-06T12:31:00Z"/>
        </w:rPr>
      </w:pPr>
      <w:del w:id="155" w:author="Monica Alexandra Vargas Ramirez" w:date="2022-10-06T12:31:00Z">
        <w:r w:rsidDel="00AF2C76">
          <w:delText>Avenida 6 – Secretaría de Educación</w:delText>
        </w:r>
      </w:del>
    </w:p>
    <w:p w14:paraId="12F655D2" w14:textId="781AA709" w:rsidR="00747D2F" w:rsidDel="00AF2C76" w:rsidRDefault="00747D2F" w:rsidP="00747D2F">
      <w:pPr>
        <w:pStyle w:val="Prrafodelista"/>
        <w:numPr>
          <w:ilvl w:val="0"/>
          <w:numId w:val="6"/>
        </w:numPr>
        <w:jc w:val="both"/>
        <w:rPr>
          <w:del w:id="156" w:author="Monica Alexandra Vargas Ramirez" w:date="2022-10-06T12:31:00Z"/>
        </w:rPr>
      </w:pPr>
      <w:del w:id="157" w:author="Monica Alexandra Vargas Ramirez" w:date="2022-10-06T12:31:00Z">
        <w:r w:rsidDel="00AF2C76">
          <w:delText>Peñón y Granada (sumar a los establecimientos nocturnos limpiar sus entornos) – Sec.Seguridad y Justicia</w:delText>
        </w:r>
      </w:del>
    </w:p>
    <w:p w14:paraId="0F471D54" w14:textId="2192E0D9" w:rsidR="00747D2F" w:rsidDel="00AF2C76" w:rsidRDefault="00747D2F" w:rsidP="00747D2F">
      <w:pPr>
        <w:pStyle w:val="Prrafodelista"/>
        <w:numPr>
          <w:ilvl w:val="0"/>
          <w:numId w:val="6"/>
        </w:numPr>
        <w:jc w:val="both"/>
        <w:rPr>
          <w:del w:id="158" w:author="Monica Alexandra Vargas Ramirez" w:date="2022-10-06T12:31:00Z"/>
        </w:rPr>
      </w:pPr>
      <w:del w:id="159" w:author="Monica Alexandra Vargas Ramirez" w:date="2022-10-06T12:31:00Z">
        <w:r w:rsidDel="00AF2C76">
          <w:delText xml:space="preserve"> Fuente Miami y alrededores del Club Colombia – Dpto.Control Disciplinario y Contratación.</w:delText>
        </w:r>
      </w:del>
    </w:p>
    <w:p w14:paraId="363CD04B" w14:textId="1AC8BC33" w:rsidR="00747D2F" w:rsidDel="00AF2C76" w:rsidRDefault="00747D2F" w:rsidP="00747D2F">
      <w:pPr>
        <w:pStyle w:val="Prrafodelista"/>
        <w:jc w:val="both"/>
        <w:rPr>
          <w:del w:id="160" w:author="Monica Alexandra Vargas Ramirez" w:date="2022-10-06T12:31:00Z"/>
        </w:rPr>
      </w:pPr>
    </w:p>
    <w:p w14:paraId="560FB09A" w14:textId="21E8C26D" w:rsidR="00747D2F" w:rsidDel="00AF2C76" w:rsidRDefault="00747D2F" w:rsidP="00747D2F">
      <w:pPr>
        <w:pStyle w:val="Prrafodelista"/>
        <w:jc w:val="both"/>
        <w:rPr>
          <w:del w:id="161" w:author="Monica Alexandra Vargas Ramirez" w:date="2022-10-06T12:31:00Z"/>
        </w:rPr>
      </w:pPr>
    </w:p>
    <w:p w14:paraId="32F6D83E" w14:textId="79779787" w:rsidR="00747D2F" w:rsidDel="00AF2C76" w:rsidRDefault="00747D2F" w:rsidP="00747D2F">
      <w:pPr>
        <w:pStyle w:val="Prrafodelista"/>
        <w:jc w:val="both"/>
        <w:rPr>
          <w:del w:id="162" w:author="Monica Alexandra Vargas Ramirez" w:date="2022-10-06T12:31:00Z"/>
        </w:rPr>
      </w:pPr>
    </w:p>
    <w:p w14:paraId="42D28343" w14:textId="7BFCFE44" w:rsidR="00747D2F" w:rsidDel="00AF2C76" w:rsidRDefault="00747D2F" w:rsidP="00747D2F">
      <w:pPr>
        <w:pStyle w:val="Prrafodelista"/>
        <w:jc w:val="both"/>
        <w:rPr>
          <w:del w:id="163" w:author="Monica Alexandra Vargas Ramirez" w:date="2022-10-06T12:31:00Z"/>
        </w:rPr>
      </w:pPr>
    </w:p>
    <w:p w14:paraId="210278C9" w14:textId="33B36A05" w:rsidR="00747D2F" w:rsidDel="00AF2C76" w:rsidRDefault="00747D2F" w:rsidP="00747D2F">
      <w:pPr>
        <w:pStyle w:val="Prrafodelista"/>
        <w:jc w:val="both"/>
        <w:rPr>
          <w:del w:id="164" w:author="Monica Alexandra Vargas Ramirez" w:date="2022-10-06T12:31:00Z"/>
        </w:rPr>
      </w:pPr>
    </w:p>
    <w:p w14:paraId="76E06985" w14:textId="04F70A47" w:rsidR="00747D2F" w:rsidDel="00AF2C76" w:rsidRDefault="00747D2F" w:rsidP="00747D2F">
      <w:pPr>
        <w:pStyle w:val="Prrafodelista"/>
        <w:jc w:val="both"/>
        <w:rPr>
          <w:del w:id="165" w:author="Monica Alexandra Vargas Ramirez" w:date="2022-10-06T12:31:00Z"/>
        </w:rPr>
      </w:pPr>
    </w:p>
    <w:p w14:paraId="1A3CFD7E" w14:textId="25CC5526" w:rsidR="00747D2F" w:rsidDel="00AF2C76" w:rsidRDefault="00747D2F" w:rsidP="00747D2F">
      <w:pPr>
        <w:pStyle w:val="Prrafodelista"/>
        <w:numPr>
          <w:ilvl w:val="0"/>
          <w:numId w:val="6"/>
        </w:numPr>
        <w:jc w:val="both"/>
        <w:rPr>
          <w:del w:id="166" w:author="Monica Alexandra Vargas Ramirez" w:date="2022-10-06T12:31:00Z"/>
        </w:rPr>
      </w:pPr>
      <w:del w:id="167" w:author="Monica Alexandra Vargas Ramirez" w:date="2022-10-06T12:31:00Z">
        <w:r w:rsidDel="00AF2C76">
          <w:delText>Corredor del Río Cali entre la calle 26 (Clínica de los Remedios) y la carrera 70 Dagma y Corfecali</w:delText>
        </w:r>
      </w:del>
    </w:p>
    <w:p w14:paraId="30D58D16" w14:textId="216F4D40" w:rsidR="00747D2F" w:rsidDel="00AF2C76" w:rsidRDefault="00747D2F" w:rsidP="00747D2F">
      <w:pPr>
        <w:pStyle w:val="Prrafodelista"/>
        <w:numPr>
          <w:ilvl w:val="0"/>
          <w:numId w:val="6"/>
        </w:numPr>
        <w:jc w:val="both"/>
        <w:rPr>
          <w:del w:id="168" w:author="Monica Alexandra Vargas Ramirez" w:date="2022-10-06T12:31:00Z"/>
        </w:rPr>
      </w:pPr>
      <w:del w:id="169" w:author="Monica Alexandra Vargas Ramirez" w:date="2022-10-06T12:31:00Z">
        <w:r w:rsidDel="00AF2C76">
          <w:delText>Carrera 10 y calle 26 (Barrio Obrero) – Emcal</w:delText>
        </w:r>
      </w:del>
    </w:p>
    <w:p w14:paraId="0B925552" w14:textId="39899407" w:rsidR="00747D2F" w:rsidDel="00AF2C76" w:rsidRDefault="00747D2F" w:rsidP="00747D2F">
      <w:pPr>
        <w:pStyle w:val="Prrafodelista"/>
        <w:numPr>
          <w:ilvl w:val="0"/>
          <w:numId w:val="6"/>
        </w:numPr>
        <w:jc w:val="both"/>
        <w:rPr>
          <w:del w:id="170" w:author="Monica Alexandra Vargas Ramirez" w:date="2022-10-06T12:31:00Z"/>
        </w:rPr>
      </w:pPr>
      <w:del w:id="171" w:author="Monica Alexandra Vargas Ramirez" w:date="2022-10-06T12:31:00Z">
        <w:r w:rsidDel="00AF2C76">
          <w:delText>Corredor del Río Cali entre el Zoológico y la zona de hoteles (sobre la margen izquierda del río), El Gato de Tejada y las gatas – Secretaría de Movilidad</w:delText>
        </w:r>
      </w:del>
    </w:p>
    <w:p w14:paraId="07DFD37B" w14:textId="2A39476A" w:rsidR="00747D2F" w:rsidDel="00AF2C76" w:rsidRDefault="00747D2F" w:rsidP="00747D2F">
      <w:pPr>
        <w:pStyle w:val="Prrafodelista"/>
        <w:numPr>
          <w:ilvl w:val="0"/>
          <w:numId w:val="6"/>
        </w:numPr>
        <w:jc w:val="both"/>
        <w:rPr>
          <w:del w:id="172" w:author="Monica Alexandra Vargas Ramirez" w:date="2022-10-06T12:31:00Z"/>
        </w:rPr>
      </w:pPr>
      <w:del w:id="173" w:author="Monica Alexandra Vargas Ramirez" w:date="2022-10-06T12:31:00Z">
        <w:r w:rsidDel="00AF2C76">
          <w:delText xml:space="preserve">Corredor del Río Cali entre el Zoológico y la zona de hoteles (sobre el margen derecho del </w:delText>
        </w:r>
        <w:r w:rsidDel="00AF2C76">
          <w:lastRenderedPageBreak/>
          <w:delText xml:space="preserve">río) y La Tertulia – Secretaria de Deportes </w:delText>
        </w:r>
      </w:del>
    </w:p>
    <w:p w14:paraId="30C0BB00" w14:textId="1E8ED8C5" w:rsidR="00747D2F" w:rsidDel="00AF2C76" w:rsidRDefault="00747D2F" w:rsidP="00747D2F">
      <w:pPr>
        <w:pStyle w:val="Prrafodelista"/>
        <w:numPr>
          <w:ilvl w:val="0"/>
          <w:numId w:val="6"/>
        </w:numPr>
        <w:jc w:val="both"/>
        <w:rPr>
          <w:del w:id="174" w:author="Monica Alexandra Vargas Ramirez" w:date="2022-10-06T12:31:00Z"/>
        </w:rPr>
      </w:pPr>
      <w:del w:id="175" w:author="Monica Alexandra Vargas Ramirez" w:date="2022-10-06T12:31:00Z">
        <w:r w:rsidDel="00AF2C76">
          <w:delText>María Mulata – DATIC</w:delText>
        </w:r>
      </w:del>
    </w:p>
    <w:p w14:paraId="6CD2B402" w14:textId="77777777" w:rsidR="00DD1AED" w:rsidRDefault="00DD1AED" w:rsidP="00DD1AED">
      <w:pPr>
        <w:jc w:val="both"/>
      </w:pPr>
    </w:p>
    <w:p w14:paraId="6A5095BA" w14:textId="105B8DC1" w:rsidR="009B65AD" w:rsidDel="00E63BB4" w:rsidRDefault="00DD1AED" w:rsidP="00747D2F">
      <w:pPr>
        <w:jc w:val="both"/>
        <w:rPr>
          <w:del w:id="176" w:author="Monica Alexandra Vargas Ramirez" w:date="2022-10-06T15:12:00Z"/>
        </w:rPr>
      </w:pPr>
      <w:del w:id="177" w:author="Monica Alexandra Vargas Ramirez" w:date="2022-10-06T15:12:00Z">
        <w:r w:rsidDel="00E63BB4">
          <w:delText>Esta actividad dejó como resultado las disposición final de los residuos sólidos en aproximadamente 80 bolsas, las cuales fueron ubicados a un costado de la avenidas 2 norte para que posteriormente la empresa</w:delText>
        </w:r>
        <w:r w:rsidR="009B65AD" w:rsidDel="00E63BB4">
          <w:delText xml:space="preserve"> de aseo realizara su relación. </w:delText>
        </w:r>
        <w:r w:rsidDel="00E63BB4">
          <w:delText>Intervención con Población a Trabajadoras del sector informal</w:delText>
        </w:r>
        <w:r w:rsidR="009B65AD" w:rsidDel="00E63BB4">
          <w:delText xml:space="preserve">, tramites de sisben socialización del pemp, entre otros. </w:delText>
        </w:r>
      </w:del>
    </w:p>
    <w:p w14:paraId="308CFB14" w14:textId="2359D3A5" w:rsidR="009B65AD" w:rsidDel="00E63BB4" w:rsidRDefault="009B65AD" w:rsidP="00747D2F">
      <w:pPr>
        <w:jc w:val="both"/>
        <w:rPr>
          <w:del w:id="178" w:author="Monica Alexandra Vargas Ramirez" w:date="2022-10-06T15:12:00Z"/>
        </w:rPr>
      </w:pPr>
    </w:p>
    <w:p w14:paraId="2B89076F" w14:textId="48193310" w:rsidR="009B65AD" w:rsidDel="00E63BB4" w:rsidRDefault="009B65AD" w:rsidP="00747D2F">
      <w:pPr>
        <w:jc w:val="both"/>
        <w:rPr>
          <w:del w:id="179" w:author="Monica Alexandra Vargas Ramirez" w:date="2022-10-06T15:12:00Z"/>
        </w:rPr>
      </w:pPr>
    </w:p>
    <w:p w14:paraId="42EEE6A5" w14:textId="75DD1D0B" w:rsidR="00747D2F" w:rsidDel="00E63BB4" w:rsidRDefault="00747D2F" w:rsidP="00747D2F">
      <w:pPr>
        <w:rPr>
          <w:del w:id="180" w:author="Monica Alexandra Vargas Ramirez" w:date="2022-10-06T15:12:00Z"/>
        </w:rPr>
      </w:pPr>
      <w:del w:id="181" w:author="Monica Alexandra Vargas Ramirez" w:date="2022-10-06T15:12:00Z">
        <w:r w:rsidRPr="00747D2F" w:rsidDel="00E63BB4">
          <w:delText>Anexamos los informes particulares de las dependencias que conforman el comité encargado, donde se puede observar el arduo trabajo que se ha venido realizando día a día pa</w:delText>
        </w:r>
        <w:r w:rsidR="00DD1AED" w:rsidDel="00E63BB4">
          <w:delText>ra alcanzar la meta propuesta y la asistencia a la jornada “LAVAMO A LIMPIA”.</w:delText>
        </w:r>
      </w:del>
    </w:p>
    <w:p w14:paraId="6213200E" w14:textId="77777777" w:rsidR="00DD1AED" w:rsidRDefault="00DD1AED" w:rsidP="00747D2F"/>
    <w:p w14:paraId="12C1AA4E" w14:textId="77777777" w:rsidR="00DD1AED" w:rsidRDefault="00DD1AED" w:rsidP="00747D2F"/>
    <w:p w14:paraId="2AAF376C" w14:textId="77777777" w:rsidR="00DD1AED" w:rsidRDefault="00DD1AED" w:rsidP="00747D2F"/>
    <w:p w14:paraId="1EEDEFD8" w14:textId="77777777" w:rsidR="00DD1AED" w:rsidRDefault="00DD1AED" w:rsidP="00747D2F">
      <w:r>
        <w:t xml:space="preserve">Atentamente, </w:t>
      </w:r>
    </w:p>
    <w:p w14:paraId="2917017E" w14:textId="77777777" w:rsidR="00DD1AED" w:rsidRDefault="00DD1AED" w:rsidP="00747D2F"/>
    <w:p w14:paraId="72A1184F" w14:textId="77777777" w:rsidR="00DD1AED" w:rsidRDefault="00DD1AED" w:rsidP="00747D2F"/>
    <w:p w14:paraId="292E913A" w14:textId="77777777" w:rsidR="00DD1AED" w:rsidRDefault="00DD1AED" w:rsidP="00747D2F"/>
    <w:p w14:paraId="7A8621BA" w14:textId="77777777" w:rsidR="00DD1AED" w:rsidRDefault="00DD1AED" w:rsidP="00747D2F"/>
    <w:p w14:paraId="06C8DD9A" w14:textId="77777777" w:rsidR="00DD1AED" w:rsidRDefault="00DD1AED" w:rsidP="00747D2F"/>
    <w:p w14:paraId="62EA0854" w14:textId="77777777" w:rsidR="00DD1AED" w:rsidRDefault="00DD1AED" w:rsidP="00DD1AED">
      <w:r>
        <w:t>LEONARDO MEDINA PATIO</w:t>
      </w:r>
    </w:p>
    <w:p w14:paraId="474E5EE0" w14:textId="77777777" w:rsidR="00DD1AED" w:rsidRDefault="00DD1AED" w:rsidP="00DD1AED">
      <w:r>
        <w:t>Subsecretario de Cultura</w:t>
      </w:r>
    </w:p>
    <w:p w14:paraId="249A817B" w14:textId="77777777" w:rsidR="00DD1AED" w:rsidRPr="00747D2F" w:rsidRDefault="00DD1AED" w:rsidP="00DD1AED">
      <w:r>
        <w:t>Secretaria de Cultura</w:t>
      </w:r>
    </w:p>
    <w:p w14:paraId="566617CF" w14:textId="77777777" w:rsidR="00747D2F" w:rsidRDefault="00747D2F" w:rsidP="00747D2F">
      <w:pPr>
        <w:jc w:val="both"/>
      </w:pPr>
    </w:p>
    <w:p w14:paraId="25AC4F05" w14:textId="77777777" w:rsidR="00DD1AED" w:rsidRDefault="00DD1AED" w:rsidP="00747D2F">
      <w:pPr>
        <w:jc w:val="both"/>
      </w:pPr>
    </w:p>
    <w:p w14:paraId="5E603F18" w14:textId="77777777" w:rsidR="00DD1AED" w:rsidRDefault="00DD1AED" w:rsidP="00747D2F">
      <w:pPr>
        <w:jc w:val="both"/>
      </w:pPr>
    </w:p>
    <w:p w14:paraId="2D61521D" w14:textId="77777777" w:rsidR="00DD1AED" w:rsidRDefault="00DD1AED" w:rsidP="00747D2F">
      <w:pPr>
        <w:jc w:val="both"/>
      </w:pPr>
    </w:p>
    <w:p w14:paraId="0997E693" w14:textId="77777777" w:rsidR="00DD1AED" w:rsidRDefault="00DD1AED" w:rsidP="00747D2F">
      <w:pPr>
        <w:jc w:val="both"/>
      </w:pPr>
    </w:p>
    <w:p w14:paraId="2375462F" w14:textId="77777777" w:rsidR="00DD1AED" w:rsidRDefault="00DD1AED" w:rsidP="00747D2F">
      <w:pPr>
        <w:jc w:val="both"/>
      </w:pPr>
    </w:p>
    <w:p w14:paraId="65123610" w14:textId="77777777" w:rsidR="00DD1AED" w:rsidRDefault="00DD1AED" w:rsidP="00DD1AED">
      <w:pPr>
        <w:jc w:val="both"/>
      </w:pPr>
    </w:p>
    <w:p w14:paraId="06B0FE79" w14:textId="77777777" w:rsidR="00DD1AED" w:rsidRPr="00DD1AED" w:rsidRDefault="00DD1AED" w:rsidP="00DD1AED">
      <w:pPr>
        <w:jc w:val="both"/>
        <w:rPr>
          <w:sz w:val="14"/>
        </w:rPr>
      </w:pPr>
      <w:r w:rsidRPr="00DD1AED">
        <w:rPr>
          <w:sz w:val="14"/>
        </w:rPr>
        <w:t xml:space="preserve">Elaboró:    Beatriz Andrea Perea López  – Contratista </w:t>
      </w:r>
    </w:p>
    <w:p w14:paraId="4F1F28B2" w14:textId="77777777" w:rsidR="00DD1AED" w:rsidRPr="00DD1AED" w:rsidRDefault="00DD1AED" w:rsidP="00DD1AED">
      <w:pPr>
        <w:jc w:val="both"/>
        <w:rPr>
          <w:sz w:val="14"/>
        </w:rPr>
      </w:pPr>
      <w:r w:rsidRPr="00DD1AED">
        <w:rPr>
          <w:sz w:val="14"/>
        </w:rPr>
        <w:t xml:space="preserve">Revisó:     </w:t>
      </w:r>
      <w:proofErr w:type="spellStart"/>
      <w:r w:rsidRPr="00DD1AED">
        <w:rPr>
          <w:sz w:val="14"/>
        </w:rPr>
        <w:t>Masyuri</w:t>
      </w:r>
      <w:proofErr w:type="spellEnd"/>
      <w:r w:rsidRPr="00DD1AED">
        <w:rPr>
          <w:sz w:val="14"/>
        </w:rPr>
        <w:t xml:space="preserve"> Marín C - Contratista</w:t>
      </w:r>
    </w:p>
    <w:sectPr w:rsidR="00DD1AED" w:rsidRPr="00DD1AED">
      <w:headerReference w:type="default" r:id="rId9"/>
      <w:footerReference w:type="default" r:id="rId10"/>
      <w:pgSz w:w="12240" w:h="15840"/>
      <w:pgMar w:top="867" w:right="1418" w:bottom="1418" w:left="1418" w:header="300" w:footer="96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66E94" w14:textId="77777777" w:rsidR="00331B53" w:rsidRDefault="00331B53">
      <w:r>
        <w:separator/>
      </w:r>
    </w:p>
  </w:endnote>
  <w:endnote w:type="continuationSeparator" w:id="0">
    <w:p w14:paraId="7C78DB30" w14:textId="77777777" w:rsidR="00331B53" w:rsidRDefault="00331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sto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EBDAD" w14:textId="77777777" w:rsidR="004D5128" w:rsidRDefault="004D5128">
    <w:pPr>
      <w:pStyle w:val="Piedepgina"/>
      <w:jc w:val="center"/>
      <w:rPr>
        <w:ins w:id="182" w:author="Monica Alexandra Vargas Ramirez" w:date="2022-10-06T14:25:00Z"/>
        <w:rFonts w:ascii="Arial" w:hAnsi="Arial" w:cs="Arial"/>
        <w:sz w:val="19"/>
        <w:szCs w:val="19"/>
      </w:rPr>
    </w:pPr>
  </w:p>
  <w:p w14:paraId="6E13C8D7" w14:textId="1A50575A" w:rsidR="0023246D" w:rsidRDefault="0004618F">
    <w:pPr>
      <w:pStyle w:val="Piedepgina"/>
      <w:rPr>
        <w:rFonts w:ascii="Arial" w:hAnsi="Arial" w:cs="Arial"/>
        <w:sz w:val="19"/>
        <w:szCs w:val="19"/>
      </w:rPr>
      <w:pPrChange w:id="183" w:author="Monica Alexandra Vargas Ramirez" w:date="2022-10-06T14:26:00Z">
        <w:pPr>
          <w:pStyle w:val="Piedepgina"/>
          <w:jc w:val="center"/>
        </w:pPr>
      </w:pPrChange>
    </w:pPr>
    <w:r>
      <w:rPr>
        <w:noProof/>
        <w:lang w:eastAsia="es-CO"/>
      </w:rPr>
      <w:drawing>
        <wp:anchor distT="0" distB="0" distL="0" distR="0" simplePos="0" relativeHeight="251657728" behindDoc="1" locked="0" layoutInCell="0" allowOverlap="1" wp14:anchorId="756EA939" wp14:editId="315EDA55">
          <wp:simplePos x="0" y="0"/>
          <wp:positionH relativeFrom="column">
            <wp:posOffset>15240</wp:posOffset>
          </wp:positionH>
          <wp:positionV relativeFrom="paragraph">
            <wp:posOffset>635</wp:posOffset>
          </wp:positionV>
          <wp:extent cx="1115695" cy="825500"/>
          <wp:effectExtent l="0" t="0" r="8255" b="0"/>
          <wp:wrapSquare wrapText="larges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r="2513"/>
                  <a:stretch>
                    <a:fillRect/>
                  </a:stretch>
                </pic:blipFill>
                <pic:spPr bwMode="auto">
                  <a:xfrm>
                    <a:off x="0" y="0"/>
                    <a:ext cx="1115695"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CD3E0" w14:textId="77777777" w:rsidR="0023246D" w:rsidRDefault="00C01DA1">
    <w:pPr>
      <w:pStyle w:val="Piedepgina"/>
      <w:jc w:val="center"/>
      <w:rPr>
        <w:rFonts w:ascii="Arial" w:hAnsi="Arial" w:cs="Arial"/>
        <w:sz w:val="19"/>
        <w:szCs w:val="19"/>
      </w:rPr>
    </w:pPr>
    <w:r>
      <w:rPr>
        <w:rFonts w:ascii="Arial" w:hAnsi="Arial" w:cs="Arial"/>
        <w:sz w:val="19"/>
        <w:szCs w:val="19"/>
      </w:rPr>
      <w:t>Centro Cultural – carrera 5 No. 6-05 Piso 2 oficina 215</w:t>
    </w:r>
    <w:r w:rsidR="009C2FAA">
      <w:rPr>
        <w:rFonts w:ascii="Arial" w:hAnsi="Arial" w:cs="Arial"/>
        <w:sz w:val="19"/>
        <w:szCs w:val="19"/>
      </w:rPr>
      <w:t xml:space="preserve"> </w:t>
    </w:r>
  </w:p>
  <w:p w14:paraId="6F28E973" w14:textId="77777777" w:rsidR="0023246D" w:rsidRDefault="009C2FAA">
    <w:pPr>
      <w:pStyle w:val="Piedepgina"/>
      <w:jc w:val="center"/>
      <w:rPr>
        <w:rFonts w:ascii="Arial" w:hAnsi="Arial" w:cs="Arial"/>
        <w:sz w:val="19"/>
        <w:szCs w:val="19"/>
      </w:rPr>
    </w:pPr>
    <w:r>
      <w:rPr>
        <w:rFonts w:ascii="Arial" w:hAnsi="Arial" w:cs="Arial"/>
        <w:sz w:val="19"/>
        <w:szCs w:val="19"/>
      </w:rPr>
      <w:t xml:space="preserve">Teléfono: </w:t>
    </w:r>
    <w:r w:rsidR="00C01DA1">
      <w:rPr>
        <w:rFonts w:ascii="Arial" w:hAnsi="Arial" w:cs="Arial"/>
        <w:sz w:val="19"/>
        <w:szCs w:val="19"/>
      </w:rPr>
      <w:t>6028859092</w:t>
    </w:r>
    <w:r>
      <w:rPr>
        <w:rFonts w:ascii="Arial" w:hAnsi="Arial" w:cs="Arial"/>
        <w:sz w:val="19"/>
        <w:szCs w:val="19"/>
      </w:rPr>
      <w:t xml:space="preserve"> </w:t>
    </w:r>
    <w:r>
      <w:rPr>
        <w:rFonts w:ascii="Arial" w:hAnsi="Arial" w:cs="Arial"/>
        <w:sz w:val="19"/>
        <w:szCs w:val="19"/>
        <w:u w:val="single"/>
      </w:rPr>
      <w:t>www.cali.gov.co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4499E" w14:textId="77777777" w:rsidR="00331B53" w:rsidRDefault="00331B53">
      <w:r>
        <w:separator/>
      </w:r>
    </w:p>
  </w:footnote>
  <w:footnote w:type="continuationSeparator" w:id="0">
    <w:p w14:paraId="050AC90B" w14:textId="77777777" w:rsidR="00331B53" w:rsidRDefault="00331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661B" w14:textId="77777777" w:rsidR="0023246D" w:rsidRDefault="0023246D">
    <w:pPr>
      <w:pStyle w:val="NormalWeb"/>
      <w:spacing w:before="280" w:after="0"/>
      <w:jc w:val="center"/>
    </w:pPr>
  </w:p>
  <w:p w14:paraId="1414E424" w14:textId="77777777" w:rsidR="0023246D" w:rsidRDefault="0004618F">
    <w:pPr>
      <w:pStyle w:val="Encabezado"/>
    </w:pPr>
    <w:r w:rsidRPr="00400599">
      <w:rPr>
        <w:noProof/>
        <w:lang w:eastAsia="es-CO"/>
      </w:rPr>
      <w:drawing>
        <wp:inline distT="0" distB="0" distL="0" distR="0" wp14:anchorId="2D65E01D" wp14:editId="385379A6">
          <wp:extent cx="1295400" cy="1009650"/>
          <wp:effectExtent l="0" t="0" r="0" b="0"/>
          <wp:docPr id="1" name="Imagen 11" descr="C:\Users\USUARIO\AppData\Local\Temp\Rar$DIa0.579\LogoGrises_SecCultur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USUARIO\AppData\Local\Temp\Rar$DIa0.579\LogoGrises_SecCultura-03.jpg"/>
                  <pic:cNvPicPr>
                    <a:picLocks noChangeAspect="1" noChangeArrowheads="1"/>
                  </pic:cNvPicPr>
                </pic:nvPicPr>
                <pic:blipFill>
                  <a:blip r:embed="rId1">
                    <a:extLst>
                      <a:ext uri="{28A0092B-C50C-407E-A947-70E740481C1C}">
                        <a14:useLocalDpi xmlns:a14="http://schemas.microsoft.com/office/drawing/2010/main" val="0"/>
                      </a:ext>
                    </a:extLst>
                  </a:blip>
                  <a:srcRect l="19698" t="10667" r="19455" b="14326"/>
                  <a:stretch>
                    <a:fillRect/>
                  </a:stretch>
                </pic:blipFill>
                <pic:spPr bwMode="auto">
                  <a:xfrm>
                    <a:off x="0" y="0"/>
                    <a:ext cx="1295400" cy="10096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26E64"/>
    <w:multiLevelType w:val="hybridMultilevel"/>
    <w:tmpl w:val="89644EEC"/>
    <w:lvl w:ilvl="0" w:tplc="240A000D">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 w15:restartNumberingAfterBreak="0">
    <w:nsid w:val="38CE65D2"/>
    <w:multiLevelType w:val="hybridMultilevel"/>
    <w:tmpl w:val="E334E5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665874"/>
    <w:multiLevelType w:val="hybridMultilevel"/>
    <w:tmpl w:val="0638F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4B0B08"/>
    <w:multiLevelType w:val="hybridMultilevel"/>
    <w:tmpl w:val="6A7E021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A662865"/>
    <w:multiLevelType w:val="hybridMultilevel"/>
    <w:tmpl w:val="DDF46482"/>
    <w:lvl w:ilvl="0" w:tplc="F1725C1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0C65F4"/>
    <w:multiLevelType w:val="hybridMultilevel"/>
    <w:tmpl w:val="F702C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73917CD"/>
    <w:multiLevelType w:val="hybridMultilevel"/>
    <w:tmpl w:val="34E0DE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Alexandra Vargas Ramirez">
    <w15:presenceInfo w15:providerId="AD" w15:userId="S-1-5-21-1736533569-4281357326-3390800434-41154"/>
  </w15:person>
  <w15:person w15:author="Lucia Maracelly Pineda Rueda">
    <w15:presenceInfo w15:providerId="Windows Live" w15:userId="98e755e76030bb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6D"/>
    <w:rsid w:val="00006757"/>
    <w:rsid w:val="00014882"/>
    <w:rsid w:val="0004618F"/>
    <w:rsid w:val="00062A64"/>
    <w:rsid w:val="000933A9"/>
    <w:rsid w:val="000A44B1"/>
    <w:rsid w:val="000C3638"/>
    <w:rsid w:val="000D5D15"/>
    <w:rsid w:val="001318DF"/>
    <w:rsid w:val="001B079F"/>
    <w:rsid w:val="001D0C0F"/>
    <w:rsid w:val="001F497D"/>
    <w:rsid w:val="001F5E9B"/>
    <w:rsid w:val="0023246D"/>
    <w:rsid w:val="00262944"/>
    <w:rsid w:val="00265572"/>
    <w:rsid w:val="00266631"/>
    <w:rsid w:val="00266921"/>
    <w:rsid w:val="00282BCD"/>
    <w:rsid w:val="00291D5E"/>
    <w:rsid w:val="00293C1B"/>
    <w:rsid w:val="003022E7"/>
    <w:rsid w:val="003158FC"/>
    <w:rsid w:val="00317222"/>
    <w:rsid w:val="00331B53"/>
    <w:rsid w:val="0036236F"/>
    <w:rsid w:val="00391840"/>
    <w:rsid w:val="003A30D8"/>
    <w:rsid w:val="003C5639"/>
    <w:rsid w:val="003C5E76"/>
    <w:rsid w:val="003D5B05"/>
    <w:rsid w:val="003E3511"/>
    <w:rsid w:val="00401D5F"/>
    <w:rsid w:val="00407D08"/>
    <w:rsid w:val="00413480"/>
    <w:rsid w:val="00447C3D"/>
    <w:rsid w:val="00461D65"/>
    <w:rsid w:val="004912FA"/>
    <w:rsid w:val="004C3130"/>
    <w:rsid w:val="004D27D3"/>
    <w:rsid w:val="004D5128"/>
    <w:rsid w:val="004D5A58"/>
    <w:rsid w:val="00504B82"/>
    <w:rsid w:val="005241CD"/>
    <w:rsid w:val="00530EE3"/>
    <w:rsid w:val="00544CBB"/>
    <w:rsid w:val="005467E1"/>
    <w:rsid w:val="005B1003"/>
    <w:rsid w:val="00623257"/>
    <w:rsid w:val="00650DE7"/>
    <w:rsid w:val="006638EC"/>
    <w:rsid w:val="006D739A"/>
    <w:rsid w:val="006E4BD9"/>
    <w:rsid w:val="006F0B48"/>
    <w:rsid w:val="007246CC"/>
    <w:rsid w:val="00734509"/>
    <w:rsid w:val="00737422"/>
    <w:rsid w:val="00747D2F"/>
    <w:rsid w:val="007933D6"/>
    <w:rsid w:val="00797893"/>
    <w:rsid w:val="007A7719"/>
    <w:rsid w:val="007D215B"/>
    <w:rsid w:val="007F0230"/>
    <w:rsid w:val="008037D1"/>
    <w:rsid w:val="00815197"/>
    <w:rsid w:val="00833333"/>
    <w:rsid w:val="0084402F"/>
    <w:rsid w:val="0086081F"/>
    <w:rsid w:val="008810C8"/>
    <w:rsid w:val="0088373F"/>
    <w:rsid w:val="00890BE0"/>
    <w:rsid w:val="008916EB"/>
    <w:rsid w:val="008942C8"/>
    <w:rsid w:val="008F47A9"/>
    <w:rsid w:val="009072E7"/>
    <w:rsid w:val="009214E7"/>
    <w:rsid w:val="00934CA6"/>
    <w:rsid w:val="0094667A"/>
    <w:rsid w:val="0095396A"/>
    <w:rsid w:val="00961B98"/>
    <w:rsid w:val="009905A3"/>
    <w:rsid w:val="009B590D"/>
    <w:rsid w:val="009B65AD"/>
    <w:rsid w:val="009C2FAA"/>
    <w:rsid w:val="009E00F7"/>
    <w:rsid w:val="00A065F1"/>
    <w:rsid w:val="00A32A20"/>
    <w:rsid w:val="00A75A10"/>
    <w:rsid w:val="00A858DD"/>
    <w:rsid w:val="00A91AD5"/>
    <w:rsid w:val="00AA5CD9"/>
    <w:rsid w:val="00AB2D3B"/>
    <w:rsid w:val="00AE18D4"/>
    <w:rsid w:val="00AF2C76"/>
    <w:rsid w:val="00B12D6F"/>
    <w:rsid w:val="00B14D17"/>
    <w:rsid w:val="00B15042"/>
    <w:rsid w:val="00B32550"/>
    <w:rsid w:val="00B352FD"/>
    <w:rsid w:val="00B35B9A"/>
    <w:rsid w:val="00B37A4B"/>
    <w:rsid w:val="00B44AD2"/>
    <w:rsid w:val="00B50130"/>
    <w:rsid w:val="00B925BD"/>
    <w:rsid w:val="00BA5147"/>
    <w:rsid w:val="00BC0A49"/>
    <w:rsid w:val="00C01DA1"/>
    <w:rsid w:val="00C50775"/>
    <w:rsid w:val="00C55F33"/>
    <w:rsid w:val="00C62E31"/>
    <w:rsid w:val="00C75764"/>
    <w:rsid w:val="00C84189"/>
    <w:rsid w:val="00CA3414"/>
    <w:rsid w:val="00D025E5"/>
    <w:rsid w:val="00D20D2E"/>
    <w:rsid w:val="00D242E1"/>
    <w:rsid w:val="00D242FA"/>
    <w:rsid w:val="00D57B4E"/>
    <w:rsid w:val="00DA7F8F"/>
    <w:rsid w:val="00DC49F7"/>
    <w:rsid w:val="00DD1AED"/>
    <w:rsid w:val="00DF5158"/>
    <w:rsid w:val="00E13859"/>
    <w:rsid w:val="00E13ADD"/>
    <w:rsid w:val="00E24178"/>
    <w:rsid w:val="00E47578"/>
    <w:rsid w:val="00E63BB4"/>
    <w:rsid w:val="00EF6B70"/>
    <w:rsid w:val="00F81E21"/>
    <w:rsid w:val="00F83BF3"/>
    <w:rsid w:val="00FB74A7"/>
    <w:rsid w:val="00FC61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24DB1"/>
  <w15:docId w15:val="{5171D787-7881-41A9-82EF-97C02D0A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kern w:val="2"/>
      <w:sz w:val="24"/>
      <w:szCs w:val="24"/>
      <w:lang w:eastAsia="ar-SA"/>
    </w:rPr>
  </w:style>
  <w:style w:type="paragraph" w:styleId="Ttulo1">
    <w:name w:val="heading 1"/>
    <w:basedOn w:val="Normal"/>
    <w:next w:val="Normal"/>
    <w:link w:val="Ttulo1Car"/>
    <w:uiPriority w:val="9"/>
    <w:qFormat/>
    <w:rsid w:val="00DC49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81E21"/>
    <w:pPr>
      <w:widowControl/>
      <w:suppressAutoHyphens w:val="0"/>
      <w:spacing w:before="100" w:beforeAutospacing="1" w:after="100" w:afterAutospacing="1"/>
      <w:outlineLvl w:val="1"/>
    </w:pPr>
    <w:rPr>
      <w:rFonts w:eastAsia="Times New Roman"/>
      <w:b/>
      <w:bCs/>
      <w:kern w:val="0"/>
      <w:sz w:val="36"/>
      <w:szCs w:val="36"/>
      <w:lang w:eastAsia="es-CO"/>
    </w:rPr>
  </w:style>
  <w:style w:type="paragraph" w:styleId="Ttulo4">
    <w:name w:val="heading 4"/>
    <w:basedOn w:val="Normal"/>
    <w:next w:val="Normal"/>
    <w:link w:val="Ttulo4Car"/>
    <w:uiPriority w:val="9"/>
    <w:semiHidden/>
    <w:unhideWhenUsed/>
    <w:qFormat/>
    <w:rsid w:val="00C62E31"/>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EnlacedeInternet">
    <w:name w:val="Enlace de Internet"/>
    <w:uiPriority w:val="99"/>
    <w:semiHidden/>
    <w:unhideWhenUsed/>
    <w:rsid w:val="00DB22AD"/>
    <w:rPr>
      <w:color w:val="0563C1"/>
      <w:u w:val="single"/>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20"/>
    </w:pPr>
  </w:style>
  <w:style w:type="paragraph" w:styleId="Lista">
    <w:name w:val="List"/>
    <w:basedOn w:val="Textoindependiente"/>
    <w:rPr>
      <w:rFonts w:ascii="Calisto MT" w:hAnsi="Calisto MT" w:cs="Tahoma"/>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Tahoma"/>
    </w:rPr>
  </w:style>
  <w:style w:type="paragraph" w:customStyle="1" w:styleId="Encabezado2">
    <w:name w:val="Encabezado2"/>
    <w:basedOn w:val="Normal"/>
    <w:next w:val="Textoindependiente"/>
    <w:qFormat/>
    <w:pPr>
      <w:keepNext/>
      <w:spacing w:before="240" w:after="120"/>
    </w:pPr>
    <w:rPr>
      <w:rFonts w:ascii="Arial" w:eastAsia="Microsoft YaHei" w:hAnsi="Arial" w:cs="Arial"/>
      <w:sz w:val="28"/>
      <w:szCs w:val="28"/>
    </w:rPr>
  </w:style>
  <w:style w:type="paragraph" w:customStyle="1" w:styleId="Etiqueta">
    <w:name w:val="Etiqueta"/>
    <w:basedOn w:val="Normal"/>
    <w:qFormat/>
    <w:pPr>
      <w:suppressLineNumbers/>
      <w:spacing w:before="120" w:after="120"/>
    </w:pPr>
    <w:rPr>
      <w:rFonts w:cs="Tahoma"/>
      <w:i/>
      <w:iCs/>
    </w:rPr>
  </w:style>
  <w:style w:type="paragraph" w:customStyle="1" w:styleId="Encabezado1">
    <w:name w:val="Encabezado1"/>
    <w:basedOn w:val="Normal"/>
    <w:next w:val="Textoindependiente"/>
    <w:qFormat/>
    <w:pPr>
      <w:keepNext/>
      <w:spacing w:before="240" w:after="120"/>
    </w:pPr>
    <w:rPr>
      <w:rFonts w:ascii="Arial" w:hAnsi="Arial" w:cs="Tahoma"/>
      <w:sz w:val="28"/>
      <w:szCs w:val="28"/>
    </w:rPr>
  </w:style>
  <w:style w:type="paragraph" w:customStyle="1" w:styleId="Cabeceraypie">
    <w:name w:val="Cabecera y pie"/>
    <w:basedOn w:val="Normal"/>
    <w:qFormat/>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customStyle="1" w:styleId="Contenidodelmarco">
    <w:name w:val="Contenido del marco"/>
    <w:basedOn w:val="Textoindependiente"/>
    <w:qFormat/>
  </w:style>
  <w:style w:type="paragraph" w:styleId="NormalWeb">
    <w:name w:val="Normal (Web)"/>
    <w:basedOn w:val="Normal"/>
    <w:semiHidden/>
    <w:unhideWhenUsed/>
    <w:qFormat/>
    <w:rsid w:val="00DB22AD"/>
    <w:pPr>
      <w:widowControl/>
      <w:suppressAutoHyphens w:val="0"/>
      <w:spacing w:beforeAutospacing="1" w:after="119"/>
    </w:pPr>
    <w:rPr>
      <w:rFonts w:eastAsia="Times New Roman"/>
      <w:kern w:val="0"/>
      <w:lang w:eastAsia="es-CO"/>
    </w:rPr>
  </w:style>
  <w:style w:type="character" w:styleId="Hipervnculo">
    <w:name w:val="Hyperlink"/>
    <w:uiPriority w:val="99"/>
    <w:unhideWhenUsed/>
    <w:rsid w:val="001318DF"/>
    <w:rPr>
      <w:color w:val="0563C1"/>
      <w:u w:val="single"/>
    </w:rPr>
  </w:style>
  <w:style w:type="paragraph" w:styleId="Textodeglobo">
    <w:name w:val="Balloon Text"/>
    <w:basedOn w:val="Normal"/>
    <w:link w:val="TextodegloboCar"/>
    <w:uiPriority w:val="99"/>
    <w:semiHidden/>
    <w:unhideWhenUsed/>
    <w:rsid w:val="00F81E21"/>
    <w:rPr>
      <w:rFonts w:ascii="Segoe UI" w:hAnsi="Segoe UI" w:cs="Segoe UI"/>
      <w:sz w:val="18"/>
      <w:szCs w:val="18"/>
    </w:rPr>
  </w:style>
  <w:style w:type="character" w:customStyle="1" w:styleId="TextodegloboCar">
    <w:name w:val="Texto de globo Car"/>
    <w:link w:val="Textodeglobo"/>
    <w:uiPriority w:val="99"/>
    <w:semiHidden/>
    <w:rsid w:val="00F81E21"/>
    <w:rPr>
      <w:rFonts w:ascii="Segoe UI" w:eastAsia="Arial Unicode MS" w:hAnsi="Segoe UI" w:cs="Segoe UI"/>
      <w:kern w:val="2"/>
      <w:sz w:val="18"/>
      <w:szCs w:val="18"/>
      <w:lang w:eastAsia="ar-SA"/>
    </w:rPr>
  </w:style>
  <w:style w:type="character" w:customStyle="1" w:styleId="Ttulo2Car">
    <w:name w:val="Título 2 Car"/>
    <w:link w:val="Ttulo2"/>
    <w:uiPriority w:val="9"/>
    <w:rsid w:val="00F81E21"/>
    <w:rPr>
      <w:b/>
      <w:bCs/>
      <w:sz w:val="36"/>
      <w:szCs w:val="36"/>
    </w:rPr>
  </w:style>
  <w:style w:type="character" w:customStyle="1" w:styleId="Ttulo4Car">
    <w:name w:val="Título 4 Car"/>
    <w:link w:val="Ttulo4"/>
    <w:uiPriority w:val="9"/>
    <w:semiHidden/>
    <w:rsid w:val="00C62E31"/>
    <w:rPr>
      <w:rFonts w:ascii="Calibri" w:eastAsia="Times New Roman" w:hAnsi="Calibri" w:cs="Times New Roman"/>
      <w:b/>
      <w:bCs/>
      <w:kern w:val="2"/>
      <w:sz w:val="28"/>
      <w:szCs w:val="28"/>
      <w:lang w:eastAsia="ar-SA"/>
    </w:rPr>
  </w:style>
  <w:style w:type="character" w:customStyle="1" w:styleId="Ttulo1Car">
    <w:name w:val="Título 1 Car"/>
    <w:basedOn w:val="Fuentedeprrafopredeter"/>
    <w:link w:val="Ttulo1"/>
    <w:uiPriority w:val="9"/>
    <w:rsid w:val="00DC49F7"/>
    <w:rPr>
      <w:rFonts w:asciiTheme="majorHAnsi" w:eastAsiaTheme="majorEastAsia" w:hAnsiTheme="majorHAnsi" w:cstheme="majorBidi"/>
      <w:color w:val="2E74B5" w:themeColor="accent1" w:themeShade="BF"/>
      <w:kern w:val="2"/>
      <w:sz w:val="32"/>
      <w:szCs w:val="32"/>
      <w:lang w:eastAsia="ar-SA"/>
    </w:rPr>
  </w:style>
  <w:style w:type="paragraph" w:styleId="Prrafodelista">
    <w:name w:val="List Paragraph"/>
    <w:basedOn w:val="Normal"/>
    <w:uiPriority w:val="34"/>
    <w:qFormat/>
    <w:rsid w:val="003E3511"/>
    <w:pPr>
      <w:ind w:left="720"/>
      <w:contextualSpacing/>
    </w:pPr>
  </w:style>
  <w:style w:type="paragraph" w:styleId="Revisin">
    <w:name w:val="Revision"/>
    <w:hidden/>
    <w:uiPriority w:val="99"/>
    <w:semiHidden/>
    <w:rsid w:val="00E47578"/>
    <w:rPr>
      <w:rFonts w:eastAsia="Arial Unicode MS"/>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6996">
      <w:bodyDiv w:val="1"/>
      <w:marLeft w:val="0"/>
      <w:marRight w:val="0"/>
      <w:marTop w:val="0"/>
      <w:marBottom w:val="0"/>
      <w:divBdr>
        <w:top w:val="none" w:sz="0" w:space="0" w:color="auto"/>
        <w:left w:val="none" w:sz="0" w:space="0" w:color="auto"/>
        <w:bottom w:val="none" w:sz="0" w:space="0" w:color="auto"/>
        <w:right w:val="none" w:sz="0" w:space="0" w:color="auto"/>
      </w:divBdr>
    </w:div>
    <w:div w:id="212347664">
      <w:bodyDiv w:val="1"/>
      <w:marLeft w:val="0"/>
      <w:marRight w:val="0"/>
      <w:marTop w:val="0"/>
      <w:marBottom w:val="0"/>
      <w:divBdr>
        <w:top w:val="none" w:sz="0" w:space="0" w:color="auto"/>
        <w:left w:val="none" w:sz="0" w:space="0" w:color="auto"/>
        <w:bottom w:val="none" w:sz="0" w:space="0" w:color="auto"/>
        <w:right w:val="none" w:sz="0" w:space="0" w:color="auto"/>
      </w:divBdr>
      <w:divsChild>
        <w:div w:id="105270960">
          <w:marLeft w:val="0"/>
          <w:marRight w:val="0"/>
          <w:marTop w:val="0"/>
          <w:marBottom w:val="0"/>
          <w:divBdr>
            <w:top w:val="none" w:sz="0" w:space="0" w:color="auto"/>
            <w:left w:val="none" w:sz="0" w:space="0" w:color="auto"/>
            <w:bottom w:val="none" w:sz="0" w:space="0" w:color="auto"/>
            <w:right w:val="none" w:sz="0" w:space="0" w:color="auto"/>
          </w:divBdr>
        </w:div>
        <w:div w:id="309288478">
          <w:marLeft w:val="0"/>
          <w:marRight w:val="0"/>
          <w:marTop w:val="0"/>
          <w:marBottom w:val="0"/>
          <w:divBdr>
            <w:top w:val="none" w:sz="0" w:space="0" w:color="auto"/>
            <w:left w:val="none" w:sz="0" w:space="0" w:color="auto"/>
            <w:bottom w:val="none" w:sz="0" w:space="0" w:color="auto"/>
            <w:right w:val="none" w:sz="0" w:space="0" w:color="auto"/>
          </w:divBdr>
        </w:div>
        <w:div w:id="423379253">
          <w:marLeft w:val="0"/>
          <w:marRight w:val="0"/>
          <w:marTop w:val="0"/>
          <w:marBottom w:val="0"/>
          <w:divBdr>
            <w:top w:val="none" w:sz="0" w:space="0" w:color="auto"/>
            <w:left w:val="none" w:sz="0" w:space="0" w:color="auto"/>
            <w:bottom w:val="none" w:sz="0" w:space="0" w:color="auto"/>
            <w:right w:val="none" w:sz="0" w:space="0" w:color="auto"/>
          </w:divBdr>
        </w:div>
        <w:div w:id="641931388">
          <w:marLeft w:val="0"/>
          <w:marRight w:val="0"/>
          <w:marTop w:val="0"/>
          <w:marBottom w:val="0"/>
          <w:divBdr>
            <w:top w:val="none" w:sz="0" w:space="0" w:color="auto"/>
            <w:left w:val="none" w:sz="0" w:space="0" w:color="auto"/>
            <w:bottom w:val="none" w:sz="0" w:space="0" w:color="auto"/>
            <w:right w:val="none" w:sz="0" w:space="0" w:color="auto"/>
          </w:divBdr>
        </w:div>
        <w:div w:id="1061322374">
          <w:marLeft w:val="0"/>
          <w:marRight w:val="0"/>
          <w:marTop w:val="0"/>
          <w:marBottom w:val="0"/>
          <w:divBdr>
            <w:top w:val="none" w:sz="0" w:space="0" w:color="auto"/>
            <w:left w:val="none" w:sz="0" w:space="0" w:color="auto"/>
            <w:bottom w:val="none" w:sz="0" w:space="0" w:color="auto"/>
            <w:right w:val="none" w:sz="0" w:space="0" w:color="auto"/>
          </w:divBdr>
        </w:div>
        <w:div w:id="1307512193">
          <w:marLeft w:val="0"/>
          <w:marRight w:val="0"/>
          <w:marTop w:val="0"/>
          <w:marBottom w:val="0"/>
          <w:divBdr>
            <w:top w:val="none" w:sz="0" w:space="0" w:color="auto"/>
            <w:left w:val="none" w:sz="0" w:space="0" w:color="auto"/>
            <w:bottom w:val="none" w:sz="0" w:space="0" w:color="auto"/>
            <w:right w:val="none" w:sz="0" w:space="0" w:color="auto"/>
          </w:divBdr>
        </w:div>
        <w:div w:id="1340615489">
          <w:marLeft w:val="0"/>
          <w:marRight w:val="0"/>
          <w:marTop w:val="0"/>
          <w:marBottom w:val="0"/>
          <w:divBdr>
            <w:top w:val="none" w:sz="0" w:space="0" w:color="auto"/>
            <w:left w:val="none" w:sz="0" w:space="0" w:color="auto"/>
            <w:bottom w:val="none" w:sz="0" w:space="0" w:color="auto"/>
            <w:right w:val="none" w:sz="0" w:space="0" w:color="auto"/>
          </w:divBdr>
        </w:div>
        <w:div w:id="2139907413">
          <w:marLeft w:val="0"/>
          <w:marRight w:val="0"/>
          <w:marTop w:val="0"/>
          <w:marBottom w:val="0"/>
          <w:divBdr>
            <w:top w:val="none" w:sz="0" w:space="0" w:color="auto"/>
            <w:left w:val="none" w:sz="0" w:space="0" w:color="auto"/>
            <w:bottom w:val="none" w:sz="0" w:space="0" w:color="auto"/>
            <w:right w:val="none" w:sz="0" w:space="0" w:color="auto"/>
          </w:divBdr>
        </w:div>
      </w:divsChild>
    </w:div>
    <w:div w:id="886837762">
      <w:bodyDiv w:val="1"/>
      <w:marLeft w:val="0"/>
      <w:marRight w:val="0"/>
      <w:marTop w:val="0"/>
      <w:marBottom w:val="0"/>
      <w:divBdr>
        <w:top w:val="none" w:sz="0" w:space="0" w:color="auto"/>
        <w:left w:val="none" w:sz="0" w:space="0" w:color="auto"/>
        <w:bottom w:val="none" w:sz="0" w:space="0" w:color="auto"/>
        <w:right w:val="none" w:sz="0" w:space="0" w:color="auto"/>
      </w:divBdr>
    </w:div>
    <w:div w:id="1297680704">
      <w:bodyDiv w:val="1"/>
      <w:marLeft w:val="0"/>
      <w:marRight w:val="0"/>
      <w:marTop w:val="0"/>
      <w:marBottom w:val="0"/>
      <w:divBdr>
        <w:top w:val="none" w:sz="0" w:space="0" w:color="auto"/>
        <w:left w:val="none" w:sz="0" w:space="0" w:color="auto"/>
        <w:bottom w:val="none" w:sz="0" w:space="0" w:color="auto"/>
        <w:right w:val="none" w:sz="0" w:space="0" w:color="auto"/>
      </w:divBdr>
    </w:div>
    <w:div w:id="1350836408">
      <w:bodyDiv w:val="1"/>
      <w:marLeft w:val="0"/>
      <w:marRight w:val="0"/>
      <w:marTop w:val="0"/>
      <w:marBottom w:val="0"/>
      <w:divBdr>
        <w:top w:val="none" w:sz="0" w:space="0" w:color="auto"/>
        <w:left w:val="none" w:sz="0" w:space="0" w:color="auto"/>
        <w:bottom w:val="none" w:sz="0" w:space="0" w:color="auto"/>
        <w:right w:val="none" w:sz="0" w:space="0" w:color="auto"/>
      </w:divBdr>
    </w:div>
    <w:div w:id="1988972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Min15</b:Tag>
    <b:SourceType>InternetSite</b:SourceType>
    <b:Guid>{DBA3A00C-6E10-47C1-8A65-93778323C38E}</b:Guid>
    <b:Title>Redjurista</b:Title>
    <b:Year>2015</b:Year>
    <b:Author>
      <b:Author>
        <b:Corporate>Ministerio de Cultura</b:Corporate>
      </b:Author>
    </b:Author>
    <b:Month>Junio</b:Month>
    <b:Day>23</b:Day>
    <b:URL>https://www.redjurista.com/Documents/resolucion_1810_de_2015_ministerio_de_la_cultura.aspx#/</b:URL>
    <b:RefOrder>1</b:RefOrder>
  </b:Source>
</b:Sources>
</file>

<file path=customXml/itemProps1.xml><?xml version="1.0" encoding="utf-8"?>
<ds:datastoreItem xmlns:ds="http://schemas.openxmlformats.org/officeDocument/2006/customXml" ds:itemID="{ED8BA0ED-1B4A-41DA-916C-CE2050E9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3165</Words>
  <Characters>17412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Alcaldia de Cali Gestion Documental</dc:creator>
  <cp:lastModifiedBy>Monica Alexandra Vargas Ramirez</cp:lastModifiedBy>
  <cp:revision>4</cp:revision>
  <cp:lastPrinted>2022-09-14T16:36:00Z</cp:lastPrinted>
  <dcterms:created xsi:type="dcterms:W3CDTF">2022-10-06T20:16:00Z</dcterms:created>
  <dcterms:modified xsi:type="dcterms:W3CDTF">2022-10-07T16:55:00Z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